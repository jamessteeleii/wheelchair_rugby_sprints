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7B66" w14:textId="6B6E1AE9" w:rsidR="007E0BB1" w:rsidRPr="007E0BB1" w:rsidRDefault="007E0BB1" w:rsidP="007E0BB1">
      <w:pPr>
        <w:spacing w:line="360" w:lineRule="auto"/>
        <w:rPr>
          <w:b/>
          <w:bCs/>
        </w:rPr>
      </w:pPr>
      <w:bookmarkStart w:id="0" w:name="OLE_LINK1"/>
      <w:bookmarkStart w:id="1" w:name="OLE_LINK2"/>
      <w:bookmarkStart w:id="2" w:name="_Toc133323265"/>
      <w:r w:rsidRPr="007E0BB1">
        <w:rPr>
          <w:b/>
          <w:bCs/>
        </w:rPr>
        <w:t xml:space="preserve">The Sprint and Repeated Sprint Ability of Recreational </w:t>
      </w:r>
      <w:r w:rsidR="00B02B58">
        <w:rPr>
          <w:b/>
          <w:bCs/>
        </w:rPr>
        <w:t xml:space="preserve">Fours and Fives </w:t>
      </w:r>
      <w:r w:rsidRPr="007E0BB1">
        <w:rPr>
          <w:b/>
          <w:bCs/>
        </w:rPr>
        <w:t>Wheelchair Rugby Players</w:t>
      </w:r>
    </w:p>
    <w:p w14:paraId="7C5088A5" w14:textId="77777777" w:rsidR="007E0BB1" w:rsidRDefault="007E0BB1" w:rsidP="00F93CC4">
      <w:pPr>
        <w:spacing w:line="360" w:lineRule="auto"/>
        <w:jc w:val="both"/>
      </w:pPr>
    </w:p>
    <w:p w14:paraId="60595FED" w14:textId="26F767A9" w:rsidR="00DB5D7C" w:rsidRPr="00F93CC4" w:rsidRDefault="00DB5D7C" w:rsidP="00F93CC4">
      <w:pPr>
        <w:spacing w:line="360" w:lineRule="auto"/>
        <w:jc w:val="both"/>
      </w:pPr>
      <w:r w:rsidRPr="00F93CC4">
        <w:t>Chloe H</w:t>
      </w:r>
      <w:r w:rsidR="00356C3A" w:rsidRPr="00F93CC4">
        <w:t>. Maguire</w:t>
      </w:r>
      <w:r w:rsidRPr="00F93CC4">
        <w:t>,</w:t>
      </w:r>
      <w:r w:rsidR="00356C3A" w:rsidRPr="00F93CC4">
        <w:t xml:space="preserve"> BSc,</w:t>
      </w:r>
      <w:r w:rsidR="00356C3A" w:rsidRPr="00F93CC4">
        <w:rPr>
          <w:vertAlign w:val="superscript"/>
        </w:rPr>
        <w:t>1</w:t>
      </w:r>
      <w:r w:rsidRPr="00F93CC4">
        <w:t xml:space="preserve"> James Steele, PhD,</w:t>
      </w:r>
      <w:r w:rsidRPr="00F93CC4">
        <w:rPr>
          <w:vertAlign w:val="superscript"/>
        </w:rPr>
        <w:t>1</w:t>
      </w:r>
      <w:r w:rsidRPr="00F93CC4">
        <w:t xml:space="preserve"> and Lee A. Bridgeman, PhD, </w:t>
      </w:r>
      <w:r w:rsidRPr="00F93CC4">
        <w:rPr>
          <w:vertAlign w:val="superscript"/>
        </w:rPr>
        <w:t>1</w:t>
      </w:r>
    </w:p>
    <w:p w14:paraId="2FFB3987" w14:textId="6D65B2EB" w:rsidR="00DB5D7C" w:rsidRPr="00F93CC4" w:rsidRDefault="00DB5D7C" w:rsidP="00F93CC4">
      <w:pPr>
        <w:spacing w:line="360" w:lineRule="auto"/>
        <w:jc w:val="both"/>
      </w:pPr>
      <w:r w:rsidRPr="00F93CC4">
        <w:rPr>
          <w:vertAlign w:val="superscript"/>
        </w:rPr>
        <w:t>1</w:t>
      </w:r>
      <w:r w:rsidRPr="00F93CC4">
        <w:t xml:space="preserve">Department of Sport and </w:t>
      </w:r>
      <w:r w:rsidR="00356C3A" w:rsidRPr="00F93CC4">
        <w:t>Health</w:t>
      </w:r>
      <w:r w:rsidRPr="00F93CC4">
        <w:t>, Solent University, Southampton, England</w:t>
      </w:r>
    </w:p>
    <w:bookmarkEnd w:id="0"/>
    <w:bookmarkEnd w:id="1"/>
    <w:p w14:paraId="53DABD4B" w14:textId="77777777" w:rsidR="00DB5D7C" w:rsidRPr="00F93CC4" w:rsidRDefault="00DB5D7C" w:rsidP="00F93CC4">
      <w:pPr>
        <w:spacing w:line="360" w:lineRule="auto"/>
        <w:jc w:val="both"/>
      </w:pPr>
    </w:p>
    <w:p w14:paraId="0B805FBE" w14:textId="24B4F35F" w:rsidR="007E0BB1" w:rsidRDefault="00DB5D7C" w:rsidP="007E0BB1">
      <w:pPr>
        <w:spacing w:line="360" w:lineRule="auto"/>
      </w:pPr>
      <w:r w:rsidRPr="00F93CC4">
        <w:t xml:space="preserve">Corresponding </w:t>
      </w:r>
      <w:r w:rsidR="00DA46EC">
        <w:t>author's</w:t>
      </w:r>
      <w:r w:rsidRPr="00F93CC4">
        <w:t xml:space="preserve"> contact details:</w:t>
      </w:r>
    </w:p>
    <w:p w14:paraId="5F116BB0" w14:textId="5553D0DC" w:rsidR="00DB5D7C" w:rsidRPr="007E0BB1" w:rsidRDefault="00356C3A" w:rsidP="007E0BB1">
      <w:pPr>
        <w:spacing w:line="360" w:lineRule="auto"/>
      </w:pPr>
      <w:r w:rsidRPr="00F93CC4">
        <w:rPr>
          <w:color w:val="000000" w:themeColor="text1"/>
        </w:rPr>
        <w:t xml:space="preserve">Dr </w:t>
      </w:r>
      <w:r w:rsidR="00DB5D7C" w:rsidRPr="00F93CC4">
        <w:rPr>
          <w:color w:val="000000" w:themeColor="text1"/>
        </w:rPr>
        <w:t>Lee Bridgeman</w:t>
      </w:r>
    </w:p>
    <w:p w14:paraId="3A5D1AF3" w14:textId="43AFB9C7" w:rsidR="00DB5D7C" w:rsidRPr="00F93CC4" w:rsidRDefault="00356C3A" w:rsidP="00F93CC4">
      <w:pPr>
        <w:spacing w:line="360" w:lineRule="auto"/>
        <w:jc w:val="both"/>
        <w:rPr>
          <w:color w:val="000000" w:themeColor="text1"/>
        </w:rPr>
      </w:pPr>
      <w:r w:rsidRPr="00F93CC4">
        <w:rPr>
          <w:color w:val="000000" w:themeColor="text1"/>
        </w:rPr>
        <w:t>Department of Sport and Health,</w:t>
      </w:r>
      <w:r w:rsidR="00DB5D7C" w:rsidRPr="00F93CC4">
        <w:rPr>
          <w:color w:val="000000" w:themeColor="text1"/>
        </w:rPr>
        <w:t xml:space="preserve"> Solent University, East Park Terrace, Southampton, SO14 0YN, UK.</w:t>
      </w:r>
    </w:p>
    <w:p w14:paraId="20DFB837" w14:textId="77777777" w:rsidR="00DB5D7C" w:rsidRPr="00F93CC4" w:rsidRDefault="00DB5D7C" w:rsidP="00F93CC4">
      <w:pPr>
        <w:spacing w:line="360" w:lineRule="auto"/>
        <w:jc w:val="both"/>
        <w:rPr>
          <w:color w:val="000000" w:themeColor="text1"/>
        </w:rPr>
      </w:pPr>
      <w:r w:rsidRPr="00F93CC4">
        <w:rPr>
          <w:color w:val="000000" w:themeColor="text1"/>
        </w:rPr>
        <w:t>Phone: +44 023 8201 6381 (Ext 6381)</w:t>
      </w:r>
    </w:p>
    <w:p w14:paraId="1B0C1707" w14:textId="77777777" w:rsidR="00013151" w:rsidRDefault="00013151" w:rsidP="00F93CC4">
      <w:pPr>
        <w:spacing w:line="360" w:lineRule="auto"/>
        <w:jc w:val="both"/>
        <w:rPr>
          <w:color w:val="000000" w:themeColor="text1"/>
        </w:rPr>
      </w:pPr>
    </w:p>
    <w:p w14:paraId="41AAEAF3" w14:textId="50745C77" w:rsidR="00DB5D7C" w:rsidRDefault="00DB5D7C" w:rsidP="00F93CC4">
      <w:pPr>
        <w:spacing w:line="360" w:lineRule="auto"/>
        <w:jc w:val="both"/>
        <w:rPr>
          <w:rStyle w:val="Hyperlink"/>
          <w:rFonts w:eastAsiaTheme="majorEastAsia"/>
        </w:rPr>
      </w:pPr>
      <w:r w:rsidRPr="00F93CC4">
        <w:rPr>
          <w:color w:val="000000" w:themeColor="text1"/>
        </w:rPr>
        <w:t xml:space="preserve">Email: </w:t>
      </w:r>
      <w:hyperlink r:id="rId8" w:history="1">
        <w:r w:rsidRPr="00F93CC4">
          <w:rPr>
            <w:rStyle w:val="Hyperlink"/>
            <w:rFonts w:eastAsiaTheme="majorEastAsia"/>
          </w:rPr>
          <w:t>lee.bridgeman@solent.ac.uk</w:t>
        </w:r>
      </w:hyperlink>
    </w:p>
    <w:p w14:paraId="5408BF39" w14:textId="1B80AEE5" w:rsidR="00013151" w:rsidRPr="00013151" w:rsidRDefault="00013151" w:rsidP="00F93CC4">
      <w:pPr>
        <w:spacing w:line="360" w:lineRule="auto"/>
        <w:jc w:val="both"/>
        <w:rPr>
          <w:rStyle w:val="Hyperlink"/>
          <w:color w:val="000000" w:themeColor="text1"/>
          <w:u w:val="none"/>
        </w:rPr>
      </w:pPr>
      <w:r w:rsidRPr="00F93CC4">
        <w:rPr>
          <w:color w:val="000000" w:themeColor="text1"/>
        </w:rPr>
        <w:t xml:space="preserve">Email: </w:t>
      </w:r>
      <w:r>
        <w:rPr>
          <w:rStyle w:val="Hyperlink"/>
          <w:rFonts w:eastAsiaTheme="majorEastAsia"/>
        </w:rPr>
        <w:t>chloehmaguire@gmail.com</w:t>
      </w:r>
    </w:p>
    <w:p w14:paraId="7866460E" w14:textId="20398E49" w:rsidR="00EA070B" w:rsidRDefault="00775D1A" w:rsidP="00F93CC4">
      <w:pPr>
        <w:spacing w:line="360" w:lineRule="auto"/>
        <w:jc w:val="both"/>
        <w:rPr>
          <w:rStyle w:val="Hyperlink"/>
          <w:rFonts w:eastAsiaTheme="majorEastAsia"/>
        </w:rPr>
      </w:pPr>
      <w:r w:rsidRPr="00F93CC4">
        <w:rPr>
          <w:color w:val="000000" w:themeColor="text1"/>
        </w:rPr>
        <w:t xml:space="preserve">Email: </w:t>
      </w:r>
      <w:hyperlink r:id="rId9" w:history="1">
        <w:r w:rsidR="00EA070B" w:rsidRPr="00F14016">
          <w:rPr>
            <w:rStyle w:val="Hyperlink"/>
            <w:rFonts w:eastAsiaTheme="majorEastAsia"/>
          </w:rPr>
          <w:t>james.steele@solent.ac.uk</w:t>
        </w:r>
      </w:hyperlink>
    </w:p>
    <w:p w14:paraId="44167A5F" w14:textId="77777777" w:rsidR="00775D1A" w:rsidRDefault="00775D1A" w:rsidP="00F93CC4">
      <w:pPr>
        <w:spacing w:line="360" w:lineRule="auto"/>
        <w:rPr>
          <w:color w:val="000000" w:themeColor="text1"/>
        </w:rPr>
      </w:pPr>
    </w:p>
    <w:p w14:paraId="77E83C9C" w14:textId="3417E418" w:rsidR="002325DE" w:rsidRDefault="002325DE" w:rsidP="00F93CC4">
      <w:pPr>
        <w:spacing w:line="360" w:lineRule="auto"/>
        <w:rPr>
          <w:color w:val="000000" w:themeColor="text1"/>
          <w:shd w:val="clear" w:color="auto" w:fill="FFFFFF"/>
        </w:rPr>
      </w:pPr>
      <w:r>
        <w:rPr>
          <w:color w:val="000000" w:themeColor="text1"/>
          <w:shd w:val="clear" w:color="auto" w:fill="FFFFFF"/>
        </w:rPr>
        <w:t xml:space="preserve">Chloe Maguire </w:t>
      </w:r>
      <w:r w:rsidRPr="00F93CC4">
        <w:rPr>
          <w:color w:val="000000" w:themeColor="text1"/>
        </w:rPr>
        <w:t xml:space="preserve">ORCID </w:t>
      </w:r>
      <w:commentRangeStart w:id="3"/>
      <w:proofErr w:type="spellStart"/>
      <w:r w:rsidRPr="00F93CC4">
        <w:rPr>
          <w:color w:val="000000" w:themeColor="text1"/>
        </w:rPr>
        <w:t>iD</w:t>
      </w:r>
      <w:commentRangeEnd w:id="3"/>
      <w:proofErr w:type="spellEnd"/>
      <w:r>
        <w:rPr>
          <w:rStyle w:val="CommentReference"/>
          <w:rFonts w:asciiTheme="minorHAnsi" w:eastAsiaTheme="minorHAnsi" w:hAnsiTheme="minorHAnsi" w:cstheme="minorBidi"/>
          <w:kern w:val="2"/>
          <w:lang w:eastAsia="en-US"/>
          <w14:ligatures w14:val="standardContextual"/>
        </w:rPr>
        <w:commentReference w:id="3"/>
      </w:r>
      <w:r w:rsidRPr="00F93CC4">
        <w:rPr>
          <w:color w:val="000000" w:themeColor="text1"/>
        </w:rPr>
        <w:t xml:space="preserve">: </w:t>
      </w:r>
      <w:r w:rsidR="20CE4E7B" w:rsidRPr="20CE4E7B">
        <w:rPr>
          <w:color w:val="000000" w:themeColor="text1"/>
        </w:rPr>
        <w:t>0009-0003-3200-9149</w:t>
      </w:r>
    </w:p>
    <w:p w14:paraId="4352090E" w14:textId="09AE342F" w:rsidR="00101000" w:rsidRPr="00F93CC4" w:rsidRDefault="00101000" w:rsidP="00F93CC4">
      <w:pPr>
        <w:spacing w:line="360" w:lineRule="auto"/>
        <w:rPr>
          <w:color w:val="000000" w:themeColor="text1"/>
          <w:shd w:val="clear" w:color="auto" w:fill="FFFFFF"/>
        </w:rPr>
      </w:pPr>
      <w:r>
        <w:rPr>
          <w:color w:val="000000" w:themeColor="text1"/>
          <w:shd w:val="clear" w:color="auto" w:fill="FFFFFF"/>
        </w:rPr>
        <w:t xml:space="preserve">Dr James Steele </w:t>
      </w:r>
      <w:r w:rsidRPr="00F93CC4">
        <w:rPr>
          <w:color w:val="000000" w:themeColor="text1"/>
        </w:rPr>
        <w:t xml:space="preserve">ORCID </w:t>
      </w:r>
      <w:commentRangeStart w:id="4"/>
      <w:proofErr w:type="spellStart"/>
      <w:r w:rsidRPr="00F93CC4">
        <w:rPr>
          <w:color w:val="000000" w:themeColor="text1"/>
        </w:rPr>
        <w:t>iD</w:t>
      </w:r>
      <w:commentRangeEnd w:id="4"/>
      <w:proofErr w:type="spellEnd"/>
      <w:r>
        <w:rPr>
          <w:rStyle w:val="CommentReference"/>
          <w:rFonts w:asciiTheme="minorHAnsi" w:eastAsiaTheme="minorHAnsi" w:hAnsiTheme="minorHAnsi" w:cstheme="minorBidi"/>
          <w:kern w:val="2"/>
          <w:lang w:eastAsia="en-US"/>
          <w14:ligatures w14:val="standardContextual"/>
        </w:rPr>
        <w:commentReference w:id="4"/>
      </w:r>
      <w:r w:rsidRPr="00F93CC4">
        <w:rPr>
          <w:color w:val="000000" w:themeColor="text1"/>
        </w:rPr>
        <w:t xml:space="preserve">: </w:t>
      </w:r>
      <w:r w:rsidR="5683BCE1" w:rsidRPr="5683BCE1">
        <w:rPr>
          <w:color w:val="000000" w:themeColor="text1"/>
        </w:rPr>
        <w:t>0000-0002-8003-0757</w:t>
      </w:r>
    </w:p>
    <w:p w14:paraId="1C2C906F" w14:textId="77777777" w:rsidR="002325DE" w:rsidRDefault="002325DE" w:rsidP="002325DE">
      <w:pPr>
        <w:spacing w:line="360" w:lineRule="auto"/>
        <w:rPr>
          <w:color w:val="000000" w:themeColor="text1"/>
          <w:shd w:val="clear" w:color="auto" w:fill="FFFFFF"/>
        </w:rPr>
      </w:pPr>
      <w:r>
        <w:rPr>
          <w:color w:val="000000" w:themeColor="text1"/>
        </w:rPr>
        <w:t xml:space="preserve">Dr Lee Bridgeman </w:t>
      </w:r>
      <w:r w:rsidRPr="00F93CC4">
        <w:rPr>
          <w:color w:val="000000" w:themeColor="text1"/>
        </w:rPr>
        <w:t xml:space="preserve">ORCID </w:t>
      </w:r>
      <w:proofErr w:type="spellStart"/>
      <w:r w:rsidRPr="00F93CC4">
        <w:rPr>
          <w:color w:val="000000" w:themeColor="text1"/>
        </w:rPr>
        <w:t>iD</w:t>
      </w:r>
      <w:proofErr w:type="spellEnd"/>
      <w:r w:rsidRPr="00F93CC4">
        <w:rPr>
          <w:color w:val="000000" w:themeColor="text1"/>
        </w:rPr>
        <w:t xml:space="preserve">: </w:t>
      </w:r>
      <w:r w:rsidRPr="00F93CC4">
        <w:rPr>
          <w:color w:val="000000" w:themeColor="text1"/>
          <w:shd w:val="clear" w:color="auto" w:fill="FFFFFF"/>
        </w:rPr>
        <w:t>0000-0002-7605-4289</w:t>
      </w:r>
    </w:p>
    <w:p w14:paraId="54799E26" w14:textId="77777777" w:rsidR="007E0BB1" w:rsidRDefault="007E0BB1">
      <w:r>
        <w:br w:type="page"/>
      </w:r>
    </w:p>
    <w:p w14:paraId="1E979EF3" w14:textId="77777777" w:rsidR="007E0BB1" w:rsidRPr="000B5757" w:rsidRDefault="007E0BB1" w:rsidP="00F93CC4">
      <w:pPr>
        <w:spacing w:line="360" w:lineRule="auto"/>
        <w:rPr>
          <w:b/>
          <w:bCs/>
        </w:rPr>
      </w:pPr>
      <w:r w:rsidRPr="000B5757">
        <w:rPr>
          <w:b/>
          <w:bCs/>
        </w:rPr>
        <w:lastRenderedPageBreak/>
        <w:t>Abstract</w:t>
      </w:r>
    </w:p>
    <w:p w14:paraId="048E24DF" w14:textId="409851D3" w:rsidR="000E548D" w:rsidRPr="000B5757" w:rsidRDefault="2EC04CDC" w:rsidP="000B5757">
      <w:pPr>
        <w:pStyle w:val="FirstParagraph"/>
        <w:spacing w:before="0" w:after="0" w:line="360" w:lineRule="auto"/>
        <w:jc w:val="both"/>
        <w:rPr>
          <w:rFonts w:ascii="Times New Roman" w:hAnsi="Times New Roman" w:cs="Times New Roman"/>
        </w:rPr>
      </w:pPr>
      <w:r w:rsidRPr="2EC04CDC">
        <w:rPr>
          <w:rFonts w:ascii="Times New Roman" w:hAnsi="Times New Roman" w:cs="Times New Roman"/>
          <w:color w:val="000000" w:themeColor="text1"/>
        </w:rPr>
        <w:t xml:space="preserve">Wheelchair rugby (WCR) is an indoor contact sport. The sport is commonly known for its paralympic discipline, WCR Fours. A more inclusive version of the sport, WCR Fives, was developed </w:t>
      </w:r>
      <w:commentRangeStart w:id="5"/>
      <w:r w:rsidRPr="2EC04CDC">
        <w:rPr>
          <w:rFonts w:ascii="Times New Roman" w:hAnsi="Times New Roman" w:cs="Times New Roman"/>
          <w:color w:val="000000" w:themeColor="text1"/>
        </w:rPr>
        <w:t>recently</w:t>
      </w:r>
      <w:commentRangeEnd w:id="5"/>
      <w:r w:rsidR="5E5CB949">
        <w:rPr>
          <w:rStyle w:val="CommentReference"/>
        </w:rPr>
        <w:commentReference w:id="5"/>
      </w:r>
      <w:r w:rsidRPr="2EC04CDC">
        <w:rPr>
          <w:rFonts w:ascii="Times New Roman" w:hAnsi="Times New Roman" w:cs="Times New Roman"/>
          <w:color w:val="000000" w:themeColor="text1"/>
        </w:rPr>
        <w:t xml:space="preserve">. Previously, it has been reported that sprint and repeated sprint (RS) ability are crucial for success in WCR. </w:t>
      </w:r>
      <w:ins w:id="6" w:author="Microsoft Word" w:date="2024-01-25T11:36:00Z">
        <w:r w:rsidR="00710EFA" w:rsidRPr="2EC04CDC">
          <w:rPr>
            <w:rFonts w:ascii="Times New Roman" w:hAnsi="Times New Roman" w:cs="Times New Roman"/>
            <w:color w:val="000000" w:themeColor="text1"/>
          </w:rPr>
          <w:t xml:space="preserve">However, very little is known about the differences in these qualities between those playing WCR Fours and Fives, or between those with a spinal cord injury (SCI) and those without in recreational WCR players. </w:t>
        </w:r>
      </w:ins>
      <w:r w:rsidRPr="2EC04CDC">
        <w:rPr>
          <w:rFonts w:ascii="Times New Roman" w:hAnsi="Times New Roman" w:cs="Times New Roman"/>
          <w:color w:val="000000" w:themeColor="text1"/>
        </w:rPr>
        <w:t>However, very little is known about the differences in these qualities between those playing WCR Fours and Fives, or between those with a spinal cord injury (SCI) and those without</w:t>
      </w:r>
      <w:r w:rsidR="2C1B01B9" w:rsidRPr="2C1B01B9">
        <w:rPr>
          <w:rFonts w:ascii="Times New Roman" w:hAnsi="Times New Roman" w:cs="Times New Roman"/>
          <w:color w:val="000000" w:themeColor="text1"/>
        </w:rPr>
        <w:t>,</w:t>
      </w:r>
      <w:r w:rsidRPr="2EC04CDC">
        <w:rPr>
          <w:rFonts w:ascii="Times New Roman" w:hAnsi="Times New Roman" w:cs="Times New Roman"/>
          <w:color w:val="000000" w:themeColor="text1"/>
        </w:rPr>
        <w:t xml:space="preserve"> in recreational WCR players. Therefore, this study aimed to address these gaps in a non-elite sample of athletes. A total of 21 (17 males and four females) players (mean ± SD; age: 34.66 ± 12.34 years; mass: 76.23 ± 21.96 kg; stature: 1.76 ± 0.09 m) participated. This study measured velocity (</w:t>
      </w:r>
      <w:r w:rsidRPr="2EC04CDC">
        <w:rPr>
          <w:rFonts w:ascii="Times New Roman" w:hAnsi="Times New Roman" w:cs="Times New Roman"/>
        </w:rPr>
        <w:t>m·s</w:t>
      </w:r>
      <w:r w:rsidRPr="2EC04CDC">
        <w:rPr>
          <w:rFonts w:ascii="Times New Roman" w:hAnsi="Times New Roman" w:cs="Times New Roman"/>
          <w:vertAlign w:val="superscript"/>
        </w:rPr>
        <w:t>-1</w:t>
      </w:r>
      <w:r w:rsidRPr="2EC04CDC">
        <w:rPr>
          <w:rFonts w:ascii="Times New Roman" w:hAnsi="Times New Roman" w:cs="Times New Roman"/>
          <w:color w:val="000000" w:themeColor="text1"/>
        </w:rPr>
        <w:t>) and acceleration (</w:t>
      </w:r>
      <w:r w:rsidRPr="2EC04CDC">
        <w:rPr>
          <w:rFonts w:ascii="Times New Roman" w:hAnsi="Times New Roman" w:cs="Times New Roman"/>
        </w:rPr>
        <w:t>m·s</w:t>
      </w:r>
      <w:r w:rsidRPr="2EC04CDC">
        <w:rPr>
          <w:rFonts w:ascii="Times New Roman" w:hAnsi="Times New Roman" w:cs="Times New Roman"/>
          <w:vertAlign w:val="superscript"/>
        </w:rPr>
        <w:t>-2</w:t>
      </w:r>
      <w:r w:rsidRPr="2EC04CDC">
        <w:rPr>
          <w:rFonts w:ascii="Times New Roman" w:hAnsi="Times New Roman" w:cs="Times New Roman"/>
          <w:color w:val="000000" w:themeColor="text1"/>
        </w:rPr>
        <w:t>) with splits at 5, 10, 15, and 20m during three maximal 20m sprint efforts and timing splits during 10 x 20m RSs. Fours and Fives showed similar velocities and accelerations across all distances during the initial sprints</w:t>
      </w:r>
      <w:r w:rsidRPr="2EC04CDC">
        <w:rPr>
          <w:rFonts w:ascii="Times New Roman" w:hAnsi="Times New Roman" w:cs="Times New Roman"/>
        </w:rPr>
        <w:t xml:space="preserve">. SCI participants had slower velocities and lower acceleration across all distances. However, there were interactions between disability and distance </w:t>
      </w:r>
      <w:commentRangeStart w:id="7"/>
      <w:r w:rsidRPr="2EC04CDC">
        <w:rPr>
          <w:rFonts w:ascii="Times New Roman" w:hAnsi="Times New Roman" w:cs="Times New Roman"/>
        </w:rPr>
        <w:t>where although</w:t>
      </w:r>
      <w:commentRangeEnd w:id="7"/>
      <w:r w:rsidR="5E5CB949">
        <w:rPr>
          <w:rStyle w:val="CommentReference"/>
        </w:rPr>
        <w:commentReference w:id="7"/>
      </w:r>
      <w:r w:rsidRPr="2EC04CDC">
        <w:rPr>
          <w:rFonts w:ascii="Times New Roman" w:hAnsi="Times New Roman" w:cs="Times New Roman"/>
        </w:rPr>
        <w:t xml:space="preserve"> SCI participants had lower accelerations over the initial 0-5m distance, the difference decreased as the distance covered increased. During the RSs, similar performances across all distances and all sprint numbers were observed for Fours and Fives and SCI and non-SCI players. </w:t>
      </w:r>
      <w:r w:rsidR="2C1B01B9" w:rsidRPr="2C1B01B9">
        <w:rPr>
          <w:rFonts w:ascii="Times New Roman" w:hAnsi="Times New Roman" w:cs="Times New Roman"/>
        </w:rPr>
        <w:t>In conclusion, there appears to be little difference</w:t>
      </w:r>
      <w:r w:rsidRPr="2EC04CDC">
        <w:rPr>
          <w:rFonts w:ascii="Times New Roman" w:hAnsi="Times New Roman" w:cs="Times New Roman"/>
        </w:rPr>
        <w:t xml:space="preserve"> between Fours and Fives sprint and RS ability.</w:t>
      </w:r>
    </w:p>
    <w:p w14:paraId="5C29376E" w14:textId="77777777" w:rsidR="000E548D" w:rsidRPr="00DE720B" w:rsidRDefault="000E548D" w:rsidP="000E548D">
      <w:pPr>
        <w:pStyle w:val="Heading3"/>
        <w:spacing w:before="0" w:line="360" w:lineRule="auto"/>
        <w:jc w:val="both"/>
        <w:rPr>
          <w:rFonts w:ascii="Times New Roman" w:hAnsi="Times New Roman" w:cs="Times New Roman"/>
          <w:color w:val="auto"/>
        </w:rPr>
      </w:pPr>
    </w:p>
    <w:p w14:paraId="71CF766E" w14:textId="77777777" w:rsidR="007E0BB1" w:rsidRDefault="007E0BB1" w:rsidP="007E0BB1">
      <w:pPr>
        <w:spacing w:line="360" w:lineRule="auto"/>
        <w:jc w:val="both"/>
        <w:rPr>
          <w:color w:val="000000" w:themeColor="text1"/>
        </w:rPr>
      </w:pPr>
    </w:p>
    <w:p w14:paraId="620273BB" w14:textId="21D54CB0" w:rsidR="007E0BB1" w:rsidRPr="007E0BB1" w:rsidRDefault="007E0BB1" w:rsidP="007E0BB1">
      <w:pPr>
        <w:spacing w:line="360" w:lineRule="auto"/>
        <w:jc w:val="both"/>
        <w:rPr>
          <w:color w:val="000000" w:themeColor="text1"/>
        </w:rPr>
      </w:pPr>
      <w:r>
        <w:rPr>
          <w:color w:val="000000" w:themeColor="text1"/>
        </w:rPr>
        <w:t xml:space="preserve">Key Words: </w:t>
      </w:r>
      <w:r w:rsidR="00895BEA" w:rsidRPr="00E37CD7">
        <w:rPr>
          <w:i/>
          <w:iCs/>
          <w:color w:val="000000" w:themeColor="text1"/>
        </w:rPr>
        <w:t>Disability sports, Field testing, Disability classification, Peak velocity</w:t>
      </w:r>
    </w:p>
    <w:p w14:paraId="2C120206" w14:textId="7264C2F1" w:rsidR="00DB5D7C" w:rsidRPr="007E0BB1" w:rsidRDefault="00DB5D7C" w:rsidP="00F93CC4">
      <w:pPr>
        <w:spacing w:line="360" w:lineRule="auto"/>
        <w:rPr>
          <w:rFonts w:eastAsiaTheme="majorEastAsia"/>
          <w:b/>
          <w:bCs/>
          <w:color w:val="000000" w:themeColor="text1"/>
          <w:kern w:val="2"/>
          <w:lang w:eastAsia="en-US"/>
          <w14:ligatures w14:val="standardContextual"/>
        </w:rPr>
      </w:pPr>
      <w:r w:rsidRPr="007E0BB1">
        <w:rPr>
          <w:b/>
          <w:bCs/>
        </w:rPr>
        <w:br w:type="page"/>
      </w:r>
    </w:p>
    <w:p w14:paraId="12160FF4" w14:textId="686955EB" w:rsidR="00C605E9" w:rsidRPr="00F93CC4" w:rsidRDefault="005039CB" w:rsidP="00F93CC4">
      <w:pPr>
        <w:pStyle w:val="Heading1"/>
        <w:spacing w:before="0" w:line="360" w:lineRule="auto"/>
        <w:rPr>
          <w:rFonts w:ascii="Times New Roman" w:hAnsi="Times New Roman" w:cs="Times New Roman"/>
          <w:szCs w:val="24"/>
        </w:rPr>
      </w:pPr>
      <w:r w:rsidRPr="00F93CC4">
        <w:rPr>
          <w:rFonts w:ascii="Times New Roman" w:hAnsi="Times New Roman" w:cs="Times New Roman"/>
          <w:szCs w:val="24"/>
        </w:rPr>
        <w:lastRenderedPageBreak/>
        <w:t>Introduction</w:t>
      </w:r>
      <w:bookmarkEnd w:id="2"/>
      <w:r w:rsidRPr="00F93CC4">
        <w:rPr>
          <w:rFonts w:ascii="Times New Roman" w:hAnsi="Times New Roman" w:cs="Times New Roman"/>
          <w:szCs w:val="24"/>
        </w:rPr>
        <w:t xml:space="preserve"> </w:t>
      </w:r>
    </w:p>
    <w:p w14:paraId="5045A47F" w14:textId="0328017F" w:rsidR="00C605E9" w:rsidRPr="00F93CC4" w:rsidRDefault="005039CB" w:rsidP="00F93CC4">
      <w:pPr>
        <w:spacing w:line="360" w:lineRule="auto"/>
        <w:jc w:val="both"/>
        <w:rPr>
          <w:color w:val="000000" w:themeColor="text1"/>
        </w:rPr>
      </w:pPr>
      <w:r w:rsidRPr="00F93CC4">
        <w:rPr>
          <w:color w:val="000000" w:themeColor="text1"/>
        </w:rPr>
        <w:t xml:space="preserve">Wheelchair rugby (WCR) is an indoor contact </w:t>
      </w:r>
      <w:r w:rsidR="008A36EA">
        <w:rPr>
          <w:color w:val="000000" w:themeColor="text1"/>
        </w:rPr>
        <w:t>played</w:t>
      </w:r>
      <w:r w:rsidRPr="00F93CC4">
        <w:rPr>
          <w:color w:val="000000" w:themeColor="text1"/>
        </w:rPr>
        <w:t xml:space="preserve"> on a rectangular court measuring </w:t>
      </w:r>
      <w:r w:rsidR="00C5398A">
        <w:rPr>
          <w:color w:val="000000" w:themeColor="text1"/>
        </w:rPr>
        <w:t>28</w:t>
      </w:r>
      <w:r w:rsidRPr="00F93CC4">
        <w:rPr>
          <w:color w:val="000000" w:themeColor="text1"/>
        </w:rPr>
        <w:t xml:space="preserve"> x </w:t>
      </w:r>
      <w:r w:rsidR="00C5398A">
        <w:rPr>
          <w:color w:val="000000" w:themeColor="text1"/>
        </w:rPr>
        <w:t>15</w:t>
      </w:r>
      <w:r w:rsidRPr="00F93CC4">
        <w:rPr>
          <w:color w:val="000000" w:themeColor="text1"/>
        </w:rPr>
        <w:t>m</w:t>
      </w:r>
      <w:r w:rsidR="00FF5CB6">
        <w:rPr>
          <w:color w:val="000000" w:themeColor="text1"/>
        </w:rPr>
        <w:t xml:space="preserve"> using a regulation volleyball</w:t>
      </w:r>
      <w:r w:rsidR="00895BEA">
        <w:rPr>
          <w:color w:val="000000" w:themeColor="text1"/>
        </w:rPr>
        <w:t xml:space="preserve"> </w:t>
      </w:r>
      <w:r w:rsidR="008A36EA">
        <w:rPr>
          <w:color w:val="000000" w:themeColor="text1"/>
        </w:rPr>
        <w:fldChar w:fldCharType="begin"/>
      </w:r>
      <w:r w:rsidR="00FA4973">
        <w:rPr>
          <w:color w:val="000000" w:themeColor="text1"/>
        </w:rPr>
        <w:instrText xml:space="preserve"> ADDIN EN.CITE &lt;EndNote&gt;&lt;Cite&gt;&lt;Author&gt;Rhodes&lt;/Author&gt;&lt;Year&gt;2015&lt;/Year&gt;&lt;RecNum&gt;31&lt;/RecNum&gt;&lt;DisplayText&gt;[1]&lt;/DisplayText&gt;&lt;record&gt;&lt;rec-number&gt;31&lt;/rec-number&gt;&lt;foreign-keys&gt;&lt;key app="EN" db-id="r590tsfx0arpzcetez3vztpka99dx9vtxs2z" timestamp="1683554653"&gt;31&lt;/key&gt;&lt;/foreign-keys&gt;&lt;ref-type name="Journal Article"&gt;17&lt;/ref-type&gt;&lt;contributors&gt;&lt;authors&gt;&lt;author&gt;Rhodes, James M&lt;/author&gt;&lt;author&gt;Mason, Barry S&lt;/author&gt;&lt;author&gt;Perrat, Bertrand&lt;/author&gt;&lt;author&gt;Smith, Martin J&lt;/author&gt;&lt;author&gt;Malone, Laurie A&lt;/author&gt;&lt;author&gt;Goosey-Tolfrey, Victoria L&lt;/author&gt;&lt;/authors&gt;&lt;/contributors&gt;&lt;titles&gt;&lt;title&gt;Activity profiles of elite wheelchair rugby players during competition&lt;/title&gt;&lt;secondary-title&gt;International Journal of Sports Physiology and Performance&lt;/secondary-title&gt;&lt;/titles&gt;&lt;periodical&gt;&lt;full-title&gt;International journal of sports physiology and performance&lt;/full-title&gt;&lt;/periodical&gt;&lt;pages&gt;318-324&lt;/pages&gt;&lt;volume&gt;10&lt;/volume&gt;&lt;number&gt;3&lt;/number&gt;&lt;dates&gt;&lt;year&gt;2015&lt;/year&gt;&lt;/dates&gt;&lt;isbn&gt;1555-0273&lt;/isbn&gt;&lt;urls&gt;&lt;related-urls&gt;&lt;url&gt;https://core.ac.uk/reader/42482667?utm_source=linkout&lt;/url&gt;&lt;/related-urls&gt;&lt;/urls&gt;&lt;/record&gt;&lt;/Cite&gt;&lt;/EndNote&gt;</w:instrText>
      </w:r>
      <w:r w:rsidR="008A36EA">
        <w:rPr>
          <w:color w:val="000000" w:themeColor="text1"/>
        </w:rPr>
        <w:fldChar w:fldCharType="separate"/>
      </w:r>
      <w:r w:rsidR="00FA4973">
        <w:rPr>
          <w:noProof/>
          <w:color w:val="000000" w:themeColor="text1"/>
        </w:rPr>
        <w:t>[1]</w:t>
      </w:r>
      <w:r w:rsidR="008A36EA">
        <w:rPr>
          <w:color w:val="000000" w:themeColor="text1"/>
        </w:rPr>
        <w:fldChar w:fldCharType="end"/>
      </w:r>
      <w:r w:rsidRPr="00F93CC4">
        <w:rPr>
          <w:color w:val="000000" w:themeColor="text1"/>
        </w:rPr>
        <w:t xml:space="preserve">. The sport was </w:t>
      </w:r>
      <w:r w:rsidR="002904E7">
        <w:rPr>
          <w:color w:val="000000" w:themeColor="text1"/>
        </w:rPr>
        <w:t>initially</w:t>
      </w:r>
      <w:r w:rsidR="00C24E19">
        <w:rPr>
          <w:color w:val="000000" w:themeColor="text1"/>
        </w:rPr>
        <w:t xml:space="preserve"> </w:t>
      </w:r>
      <w:r w:rsidRPr="00F93CC4">
        <w:rPr>
          <w:color w:val="000000" w:themeColor="text1"/>
        </w:rPr>
        <w:t>designed for wheelchair basketball (WB) players who found the sport too physically demanding</w:t>
      </w:r>
      <w:r w:rsidR="008A36EA">
        <w:rPr>
          <w:color w:val="000000" w:themeColor="text1"/>
        </w:rPr>
        <w:t xml:space="preserve"> and </w:t>
      </w:r>
      <w:r w:rsidRPr="00F93CC4">
        <w:rPr>
          <w:color w:val="000000" w:themeColor="text1"/>
        </w:rPr>
        <w:t xml:space="preserve">combines elements of rugby and basketball </w:t>
      </w:r>
      <w:r w:rsidR="008A36EA">
        <w:rPr>
          <w:color w:val="000000" w:themeColor="text1"/>
        </w:rPr>
        <w:fldChar w:fldCharType="begin"/>
      </w:r>
      <w:r w:rsidR="00904B56">
        <w:rPr>
          <w:color w:val="000000" w:themeColor="text1"/>
        </w:rPr>
        <w:instrText xml:space="preserve"> ADDIN EN.CITE &lt;EndNote&gt;&lt;Cite&gt;&lt;Author&gt;Chua&lt;/Author&gt;&lt;Year&gt;2010&lt;/Year&gt;&lt;RecNum&gt;8&lt;/RecNum&gt;&lt;DisplayText&gt;[2]&lt;/DisplayText&gt;&lt;record&gt;&lt;rec-number&gt;8&lt;/rec-number&gt;&lt;foreign-keys&gt;&lt;key app="EN" db-id="r590tsfx0arpzcetez3vztpka99dx9vtxs2z" timestamp="1683553810"&gt;8&lt;/key&gt;&lt;/foreign-keys&gt;&lt;ref-type name="Journal Article"&gt;17&lt;/ref-type&gt;&lt;contributors&gt;&lt;authors&gt;&lt;author&gt;Chua, Julian JC&lt;/author&gt;&lt;author&gt;Fuss, Franz Konstantin&lt;/author&gt;&lt;author&gt;Kulish, Vladimir V&lt;/author&gt;&lt;author&gt;Subic, Aleksandar&lt;/author&gt;&lt;/authors&gt;&lt;/contributors&gt;&lt;titles&gt;&lt;title&gt;Wheelchair rugby: Fast activity and performance analysis&lt;/title&gt;&lt;secondary-title&gt;Procedia Engineering&lt;/secondary-title&gt;&lt;/titles&gt;&lt;periodical&gt;&lt;full-title&gt;Procedia engineering&lt;/full-title&gt;&lt;/periodical&gt;&lt;pages&gt;3077-3082&lt;/pages&gt;&lt;volume&gt;2&lt;/volume&gt;&lt;number&gt;2&lt;/number&gt;&lt;dates&gt;&lt;year&gt;2010&lt;/year&gt;&lt;/dates&gt;&lt;isbn&gt;1877-7058&lt;/isbn&gt;&lt;urls&gt;&lt;/urls&gt;&lt;/record&gt;&lt;/Cite&gt;&lt;/EndNote&gt;</w:instrText>
      </w:r>
      <w:r w:rsidR="008A36EA">
        <w:rPr>
          <w:color w:val="000000" w:themeColor="text1"/>
        </w:rPr>
        <w:fldChar w:fldCharType="separate"/>
      </w:r>
      <w:r w:rsidR="00FA4973">
        <w:rPr>
          <w:noProof/>
          <w:color w:val="000000" w:themeColor="text1"/>
        </w:rPr>
        <w:t>[2]</w:t>
      </w:r>
      <w:r w:rsidR="008A36EA">
        <w:rPr>
          <w:color w:val="000000" w:themeColor="text1"/>
        </w:rPr>
        <w:fldChar w:fldCharType="end"/>
      </w:r>
      <w:r w:rsidRPr="00F93CC4">
        <w:rPr>
          <w:color w:val="000000" w:themeColor="text1"/>
        </w:rPr>
        <w:t xml:space="preserve">. The ball </w:t>
      </w:r>
      <w:r w:rsidR="00861988">
        <w:rPr>
          <w:color w:val="000000" w:themeColor="text1"/>
        </w:rPr>
        <w:t>must</w:t>
      </w:r>
      <w:r w:rsidRPr="00F93CC4">
        <w:rPr>
          <w:color w:val="000000" w:themeColor="text1"/>
        </w:rPr>
        <w:t xml:space="preserve"> be thrown, passed, bumped, or dribbled in any direction between teammates every 10 seconds</w:t>
      </w:r>
      <w:r w:rsidR="00C24E19">
        <w:rPr>
          <w:color w:val="000000" w:themeColor="text1"/>
        </w:rPr>
        <w:t>,</w:t>
      </w:r>
      <w:r w:rsidR="0096649E">
        <w:rPr>
          <w:color w:val="000000" w:themeColor="text1"/>
        </w:rPr>
        <w:t xml:space="preserve"> and to</w:t>
      </w:r>
      <w:r w:rsidRPr="00F93CC4">
        <w:rPr>
          <w:color w:val="000000" w:themeColor="text1"/>
        </w:rPr>
        <w:t xml:space="preserve"> score, the ball must be carried across the goal line, with both wheels crossing the </w:t>
      </w:r>
      <w:r w:rsidR="00DA46EC">
        <w:rPr>
          <w:color w:val="000000" w:themeColor="text1"/>
        </w:rPr>
        <w:t>opposition's</w:t>
      </w:r>
      <w:r w:rsidRPr="00F93CC4">
        <w:rPr>
          <w:color w:val="000000" w:themeColor="text1"/>
        </w:rPr>
        <w:t xml:space="preserve"> goal line within 40 seconds of gaining possession</w:t>
      </w:r>
      <w:r w:rsidR="00C24E19">
        <w:rPr>
          <w:color w:val="000000" w:themeColor="text1"/>
        </w:rPr>
        <w:t xml:space="preserve"> </w:t>
      </w:r>
      <w:r w:rsidR="00C24E19">
        <w:rPr>
          <w:color w:val="000000" w:themeColor="text1"/>
        </w:rPr>
        <w:fldChar w:fldCharType="begin"/>
      </w:r>
      <w:r w:rsidR="00FA4973">
        <w:rPr>
          <w:color w:val="000000" w:themeColor="text1"/>
        </w:rPr>
        <w:instrText xml:space="preserve"> ADDIN EN.CITE &lt;EndNote&gt;&lt;Cite&gt;&lt;Author&gt;Goosey-Tolfrey&lt;/Author&gt;&lt;Year&gt;2010&lt;/Year&gt;&lt;RecNum&gt;52&lt;/RecNum&gt;&lt;DisplayText&gt;[3]&lt;/DisplayText&gt;&lt;record&gt;&lt;rec-number&gt;52&lt;/rec-number&gt;&lt;foreign-keys&gt;&lt;key app="EN" db-id="r590tsfx0arpzcetez3vztpka99dx9vtxs2z" timestamp="1699199437"&gt;52&lt;/key&gt;&lt;/foreign-keys&gt;&lt;ref-type name="Journal Article"&gt;17&lt;/ref-type&gt;&lt;contributors&gt;&lt;authors&gt;&lt;author&gt;Goosey-Tolfrey, Vicky&lt;/author&gt;&lt;author&gt;Price, Mike&lt;/author&gt;&lt;/authors&gt;&lt;/contributors&gt;&lt;titles&gt;&lt;title&gt;Physiology of wheelchair sport&lt;/title&gt;&lt;secondary-title&gt;Wheelchair sport: A complete guide for athletes, coaches and teachers&lt;/secondary-title&gt;&lt;/titles&gt;&lt;periodical&gt;&lt;full-title&gt;Wheelchair sport: A complete guide for athletes, coaches and teachers&lt;/full-title&gt;&lt;/periodical&gt;&lt;pages&gt;47-62&lt;/pages&gt;&lt;dates&gt;&lt;year&gt;2010&lt;/year&gt;&lt;/dates&gt;&lt;urls&gt;&lt;/urls&gt;&lt;/record&gt;&lt;/Cite&gt;&lt;/EndNote&gt;</w:instrText>
      </w:r>
      <w:r w:rsidR="00C24E19">
        <w:rPr>
          <w:color w:val="000000" w:themeColor="text1"/>
        </w:rPr>
        <w:fldChar w:fldCharType="separate"/>
      </w:r>
      <w:r w:rsidR="00FA4973">
        <w:rPr>
          <w:noProof/>
          <w:color w:val="000000" w:themeColor="text1"/>
        </w:rPr>
        <w:t>[3]</w:t>
      </w:r>
      <w:r w:rsidR="00C24E19">
        <w:rPr>
          <w:color w:val="000000" w:themeColor="text1"/>
        </w:rPr>
        <w:fldChar w:fldCharType="end"/>
      </w:r>
      <w:r w:rsidRPr="00F93CC4">
        <w:rPr>
          <w:color w:val="000000" w:themeColor="text1"/>
        </w:rPr>
        <w:t>. The sport is commonly known for its original format and paralympic discipline</w:t>
      </w:r>
      <w:r w:rsidR="001D262D">
        <w:rPr>
          <w:color w:val="000000" w:themeColor="text1"/>
        </w:rPr>
        <w:t>,</w:t>
      </w:r>
      <w:r w:rsidRPr="00F93CC4">
        <w:rPr>
          <w:color w:val="000000" w:themeColor="text1"/>
        </w:rPr>
        <w:t xml:space="preserve"> WCR Fours, where four players are on the court </w:t>
      </w:r>
      <w:r w:rsidR="001D25B5">
        <w:rPr>
          <w:color w:val="000000" w:themeColor="text1"/>
        </w:rPr>
        <w:t>simultaneously</w:t>
      </w:r>
      <w:r w:rsidRPr="00F93CC4">
        <w:rPr>
          <w:color w:val="000000" w:themeColor="text1"/>
        </w:rPr>
        <w:t xml:space="preserve">, competing in four quarters of eight minutes </w:t>
      </w:r>
      <w:r w:rsidR="001D25B5">
        <w:rPr>
          <w:color w:val="000000" w:themeColor="text1"/>
        </w:rPr>
        <w:fldChar w:fldCharType="begin"/>
      </w:r>
      <w:r w:rsidR="00FA4973">
        <w:rPr>
          <w:color w:val="000000" w:themeColor="text1"/>
        </w:rPr>
        <w:instrText xml:space="preserve"> ADDIN EN.CITE &lt;EndNote&gt;&lt;Cite&gt;&lt;Author&gt;Rhodes&lt;/Author&gt;&lt;Year&gt;2015&lt;/Year&gt;&lt;RecNum&gt;31&lt;/RecNum&gt;&lt;DisplayText&gt;[1]&lt;/DisplayText&gt;&lt;record&gt;&lt;rec-number&gt;31&lt;/rec-number&gt;&lt;foreign-keys&gt;&lt;key app="EN" db-id="r590tsfx0arpzcetez3vztpka99dx9vtxs2z" timestamp="1683554653"&gt;31&lt;/key&gt;&lt;/foreign-keys&gt;&lt;ref-type name="Journal Article"&gt;17&lt;/ref-type&gt;&lt;contributors&gt;&lt;authors&gt;&lt;author&gt;Rhodes, James M&lt;/author&gt;&lt;author&gt;Mason, Barry S&lt;/author&gt;&lt;author&gt;Perrat, Bertrand&lt;/author&gt;&lt;author&gt;Smith, Martin J&lt;/author&gt;&lt;author&gt;Malone, Laurie A&lt;/author&gt;&lt;author&gt;Goosey-Tolfrey, Victoria L&lt;/author&gt;&lt;/authors&gt;&lt;/contributors&gt;&lt;titles&gt;&lt;title&gt;Activity profiles of elite wheelchair rugby players during competition&lt;/title&gt;&lt;secondary-title&gt;International Journal of Sports Physiology and Performance&lt;/secondary-title&gt;&lt;/titles&gt;&lt;periodical&gt;&lt;full-title&gt;International journal of sports physiology and performance&lt;/full-title&gt;&lt;/periodical&gt;&lt;pages&gt;318-324&lt;/pages&gt;&lt;volume&gt;10&lt;/volume&gt;&lt;number&gt;3&lt;/number&gt;&lt;dates&gt;&lt;year&gt;2015&lt;/year&gt;&lt;/dates&gt;&lt;isbn&gt;1555-0273&lt;/isbn&gt;&lt;urls&gt;&lt;related-urls&gt;&lt;url&gt;https://core.ac.uk/reader/42482667?utm_source=linkout&lt;/url&gt;&lt;/related-urls&gt;&lt;/urls&gt;&lt;/record&gt;&lt;/Cite&gt;&lt;/EndNote&gt;</w:instrText>
      </w:r>
      <w:r w:rsidR="001D25B5">
        <w:rPr>
          <w:color w:val="000000" w:themeColor="text1"/>
        </w:rPr>
        <w:fldChar w:fldCharType="separate"/>
      </w:r>
      <w:r w:rsidR="00FA4973">
        <w:rPr>
          <w:noProof/>
          <w:color w:val="000000" w:themeColor="text1"/>
        </w:rPr>
        <w:t>[1]</w:t>
      </w:r>
      <w:r w:rsidR="001D25B5">
        <w:rPr>
          <w:color w:val="000000" w:themeColor="text1"/>
        </w:rPr>
        <w:fldChar w:fldCharType="end"/>
      </w:r>
      <w:r w:rsidR="001D25B5">
        <w:rPr>
          <w:color w:val="000000" w:themeColor="text1"/>
        </w:rPr>
        <w:t xml:space="preserve"> with a </w:t>
      </w:r>
      <w:r w:rsidR="001D262D">
        <w:rPr>
          <w:color w:val="000000" w:themeColor="text1"/>
        </w:rPr>
        <w:t>two-minute</w:t>
      </w:r>
      <w:r w:rsidR="001D25B5">
        <w:rPr>
          <w:color w:val="000000" w:themeColor="text1"/>
        </w:rPr>
        <w:t xml:space="preserve"> break between quarters and five minutes for half-time </w:t>
      </w:r>
      <w:r w:rsidR="001D25B5">
        <w:rPr>
          <w:color w:val="000000" w:themeColor="text1"/>
        </w:rPr>
        <w:fldChar w:fldCharType="begin"/>
      </w:r>
      <w:r w:rsidR="00FA4973">
        <w:rPr>
          <w:color w:val="000000" w:themeColor="text1"/>
        </w:rPr>
        <w:instrText xml:space="preserve"> ADDIN EN.CITE &lt;EndNote&gt;&lt;Cite&gt;&lt;Author&gt;Briley&lt;/Author&gt;&lt;Year&gt;2023&lt;/Year&gt;&lt;RecNum&gt;49&lt;/RecNum&gt;&lt;DisplayText&gt;[4]&lt;/DisplayText&gt;&lt;record&gt;&lt;rec-number&gt;49&lt;/rec-number&gt;&lt;foreign-keys&gt;&lt;key app="EN" db-id="r590tsfx0arpzcetez3vztpka99dx9vtxs2z" timestamp="1699192319"&gt;49&lt;/key&gt;&lt;/foreign-keys&gt;&lt;ref-type name="Journal Article"&gt;17&lt;/ref-type&gt;&lt;contributors&gt;&lt;authors&gt;&lt;author&gt;Briley, Simon J&lt;/author&gt;&lt;author&gt;O’Brien, Thomas J&lt;/author&gt;&lt;author&gt;Oh, Yim‐Taek&lt;/author&gt;&lt;author&gt;Vegter, Riemer JK&lt;/author&gt;&lt;author&gt;Chan, Mui&lt;/author&gt;&lt;author&gt;Mason, Barry S&lt;/author&gt;&lt;author&gt;Goosey‐Tolfrey, Victoria L&lt;/author&gt;&lt;/authors&gt;&lt;/contributors&gt;&lt;titles&gt;&lt;title&gt;Wheelchair rugby players maintain sprint performance but alter propulsion biomechanics after simulated match play&lt;/title&gt;&lt;secondary-title&gt;Scandinavian Journal of Medicine &amp;amp; Science in Sports&lt;/secondary-title&gt;&lt;/titles&gt;&lt;periodical&gt;&lt;full-title&gt;Scandinavian Journal of Medicine &amp;amp; Science in Sports&lt;/full-title&gt;&lt;/periodical&gt;&lt;dates&gt;&lt;year&gt;2023&lt;/year&gt;&lt;/dates&gt;&lt;isbn&gt;0905-7188&lt;/isbn&gt;&lt;urls&gt;&lt;/urls&gt;&lt;/record&gt;&lt;/Cite&gt;&lt;/EndNote&gt;</w:instrText>
      </w:r>
      <w:r w:rsidR="001D25B5">
        <w:rPr>
          <w:color w:val="000000" w:themeColor="text1"/>
        </w:rPr>
        <w:fldChar w:fldCharType="separate"/>
      </w:r>
      <w:r w:rsidR="00FA4973">
        <w:rPr>
          <w:noProof/>
          <w:color w:val="000000" w:themeColor="text1"/>
        </w:rPr>
        <w:t>[4]</w:t>
      </w:r>
      <w:r w:rsidR="001D25B5">
        <w:rPr>
          <w:color w:val="000000" w:themeColor="text1"/>
        </w:rPr>
        <w:fldChar w:fldCharType="end"/>
      </w:r>
      <w:r w:rsidRPr="00F93CC4">
        <w:rPr>
          <w:color w:val="000000" w:themeColor="text1"/>
        </w:rPr>
        <w:t xml:space="preserve">. </w:t>
      </w:r>
      <w:r w:rsidRPr="00F93CC4">
        <w:rPr>
          <w:color w:val="000000" w:themeColor="text1"/>
          <w:shd w:val="clear" w:color="auto" w:fill="FFFFFF"/>
        </w:rPr>
        <w:t>The Paralympic discipline</w:t>
      </w:r>
      <w:r w:rsidR="001D262D">
        <w:rPr>
          <w:color w:val="000000" w:themeColor="text1"/>
          <w:shd w:val="clear" w:color="auto" w:fill="FFFFFF"/>
        </w:rPr>
        <w:t xml:space="preserve"> was </w:t>
      </w:r>
      <w:r w:rsidR="002904E7">
        <w:rPr>
          <w:color w:val="000000" w:themeColor="text1"/>
          <w:shd w:val="clear" w:color="auto" w:fill="FFFFFF"/>
        </w:rPr>
        <w:t>initially aimed</w:t>
      </w:r>
      <w:r w:rsidRPr="00F93CC4">
        <w:rPr>
          <w:color w:val="000000" w:themeColor="text1"/>
          <w:shd w:val="clear" w:color="auto" w:fill="FFFFFF"/>
        </w:rPr>
        <w:t xml:space="preserve"> at tetraplegics</w:t>
      </w:r>
      <w:r w:rsidR="001D262D">
        <w:rPr>
          <w:color w:val="000000" w:themeColor="text1"/>
          <w:shd w:val="clear" w:color="auto" w:fill="FFFFFF"/>
        </w:rPr>
        <w:t xml:space="preserve"> (players with a spinal cord injury [SCI]) </w:t>
      </w:r>
      <w:r w:rsidR="001D262D">
        <w:rPr>
          <w:color w:val="000000" w:themeColor="text1"/>
          <w:shd w:val="clear" w:color="auto" w:fill="FFFFFF"/>
        </w:rPr>
        <w:fldChar w:fldCharType="begin"/>
      </w:r>
      <w:r w:rsidR="00FA4973">
        <w:rPr>
          <w:color w:val="000000" w:themeColor="text1"/>
          <w:shd w:val="clear" w:color="auto" w:fill="FFFFFF"/>
        </w:rPr>
        <w:instrText xml:space="preserve"> ADDIN EN.CITE &lt;EndNote&gt;&lt;Cite&gt;&lt;Author&gt;García-Fresneda&lt;/Author&gt;&lt;Year&gt;2019&lt;/Year&gt;&lt;RecNum&gt;12&lt;/RecNum&gt;&lt;DisplayText&gt;[5]&lt;/DisplayText&gt;&lt;record&gt;&lt;rec-number&gt;12&lt;/rec-number&gt;&lt;foreign-keys&gt;&lt;key app="EN" db-id="r590tsfx0arpzcetez3vztpka99dx9vtxs2z" timestamp="1683553950"&gt;12&lt;/key&gt;&lt;/foreign-keys&gt;&lt;ref-type name="Journal Article"&gt;17&lt;/ref-type&gt;&lt;contributors&gt;&lt;authors&gt;&lt;author&gt;García-Fresneda, Adrian&lt;/author&gt;&lt;author&gt;Carmona, Gerard&lt;/author&gt;&lt;author&gt;Padullés, Xabier&lt;/author&gt;&lt;author&gt;Nuell, Sergi&lt;/author&gt;&lt;author&gt;Padullés, Josep M&lt;/author&gt;&lt;author&gt;Cadefau, Joan A&lt;/author&gt;&lt;author&gt;Iturricastillo, Aitor&lt;/author&gt;&lt;/authors&gt;&lt;/contributors&gt;&lt;titles&gt;&lt;title&gt;Initial maximum push-rim propulsion and sprint performance in elite wheelchair rugby players&lt;/title&gt;&lt;secondary-title&gt;The Journal of Strength &amp;amp; Conditioning Research&lt;/secondary-title&gt;&lt;/titles&gt;&lt;periodical&gt;&lt;full-title&gt;The Journal of Strength &amp;amp; Conditioning Research&lt;/full-title&gt;&lt;/periodical&gt;&lt;pages&gt;857-865&lt;/pages&gt;&lt;volume&gt;33&lt;/volume&gt;&lt;number&gt;3&lt;/number&gt;&lt;dates&gt;&lt;year&gt;2019&lt;/year&gt;&lt;/dates&gt;&lt;isbn&gt;1064-8011&lt;/isbn&gt;&lt;urls&gt;&lt;/urls&gt;&lt;/record&gt;&lt;/Cite&gt;&lt;/EndNote&gt;</w:instrText>
      </w:r>
      <w:r w:rsidR="001D262D">
        <w:rPr>
          <w:color w:val="000000" w:themeColor="text1"/>
          <w:shd w:val="clear" w:color="auto" w:fill="FFFFFF"/>
        </w:rPr>
        <w:fldChar w:fldCharType="separate"/>
      </w:r>
      <w:r w:rsidR="00FA4973">
        <w:rPr>
          <w:noProof/>
          <w:color w:val="000000" w:themeColor="text1"/>
          <w:shd w:val="clear" w:color="auto" w:fill="FFFFFF"/>
        </w:rPr>
        <w:t>[5]</w:t>
      </w:r>
      <w:r w:rsidR="001D262D">
        <w:rPr>
          <w:color w:val="000000" w:themeColor="text1"/>
          <w:shd w:val="clear" w:color="auto" w:fill="FFFFFF"/>
        </w:rPr>
        <w:fldChar w:fldCharType="end"/>
      </w:r>
      <w:r w:rsidR="001D262D">
        <w:rPr>
          <w:color w:val="000000" w:themeColor="text1"/>
          <w:shd w:val="clear" w:color="auto" w:fill="FFFFFF"/>
        </w:rPr>
        <w:t>. However, the sport now includes players with other</w:t>
      </w:r>
      <w:r w:rsidRPr="00F93CC4">
        <w:rPr>
          <w:color w:val="000000" w:themeColor="text1"/>
        </w:rPr>
        <w:t xml:space="preserve"> </w:t>
      </w:r>
      <w:r w:rsidR="00795BC8">
        <w:rPr>
          <w:color w:val="000000" w:themeColor="text1"/>
        </w:rPr>
        <w:t xml:space="preserve">disabilities </w:t>
      </w:r>
      <w:r w:rsidR="001D262D">
        <w:rPr>
          <w:color w:val="000000" w:themeColor="text1"/>
        </w:rPr>
        <w:t>such as</w:t>
      </w:r>
      <w:r w:rsidRPr="00F93CC4">
        <w:rPr>
          <w:color w:val="000000" w:themeColor="text1"/>
        </w:rPr>
        <w:t xml:space="preserve"> cerebral palsy, muscular dystrophy, amputations, polio, and other neurological conditions</w:t>
      </w:r>
      <w:r w:rsidR="001D262D">
        <w:rPr>
          <w:color w:val="000000" w:themeColor="text1"/>
        </w:rPr>
        <w:t xml:space="preserve"> </w:t>
      </w:r>
      <w:r w:rsidR="001D262D">
        <w:rPr>
          <w:color w:val="000000" w:themeColor="text1"/>
        </w:rPr>
        <w:fldChar w:fldCharType="begin"/>
      </w:r>
      <w:r w:rsidR="00FA4973">
        <w:rPr>
          <w:color w:val="000000" w:themeColor="text1"/>
        </w:rPr>
        <w:instrText xml:space="preserve"> ADDIN EN.CITE &lt;EndNote&gt;&lt;Cite&gt;&lt;Author&gt;García-Fresneda&lt;/Author&gt;&lt;Year&gt;2019&lt;/Year&gt;&lt;RecNum&gt;12&lt;/RecNum&gt;&lt;DisplayText&gt;[5]&lt;/DisplayText&gt;&lt;record&gt;&lt;rec-number&gt;12&lt;/rec-number&gt;&lt;foreign-keys&gt;&lt;key app="EN" db-id="r590tsfx0arpzcetez3vztpka99dx9vtxs2z" timestamp="1683553950"&gt;12&lt;/key&gt;&lt;/foreign-keys&gt;&lt;ref-type name="Journal Article"&gt;17&lt;/ref-type&gt;&lt;contributors&gt;&lt;authors&gt;&lt;author&gt;García-Fresneda, Adrian&lt;/author&gt;&lt;author&gt;Carmona, Gerard&lt;/author&gt;&lt;author&gt;Padullés, Xabier&lt;/author&gt;&lt;author&gt;Nuell, Sergi&lt;/author&gt;&lt;author&gt;Padullés, Josep M&lt;/author&gt;&lt;author&gt;Cadefau, Joan A&lt;/author&gt;&lt;author&gt;Iturricastillo, Aitor&lt;/author&gt;&lt;/authors&gt;&lt;/contributors&gt;&lt;titles&gt;&lt;title&gt;Initial maximum push-rim propulsion and sprint performance in elite wheelchair rugby players&lt;/title&gt;&lt;secondary-title&gt;The Journal of Strength &amp;amp; Conditioning Research&lt;/secondary-title&gt;&lt;/titles&gt;&lt;periodical&gt;&lt;full-title&gt;The Journal of Strength &amp;amp; Conditioning Research&lt;/full-title&gt;&lt;/periodical&gt;&lt;pages&gt;857-865&lt;/pages&gt;&lt;volume&gt;33&lt;/volume&gt;&lt;number&gt;3&lt;/number&gt;&lt;dates&gt;&lt;year&gt;2019&lt;/year&gt;&lt;/dates&gt;&lt;isbn&gt;1064-8011&lt;/isbn&gt;&lt;urls&gt;&lt;/urls&gt;&lt;/record&gt;&lt;/Cite&gt;&lt;/EndNote&gt;</w:instrText>
      </w:r>
      <w:r w:rsidR="001D262D">
        <w:rPr>
          <w:color w:val="000000" w:themeColor="text1"/>
        </w:rPr>
        <w:fldChar w:fldCharType="separate"/>
      </w:r>
      <w:r w:rsidR="00FA4973">
        <w:rPr>
          <w:noProof/>
          <w:color w:val="000000" w:themeColor="text1"/>
        </w:rPr>
        <w:t>[5]</w:t>
      </w:r>
      <w:r w:rsidR="001D262D">
        <w:rPr>
          <w:color w:val="000000" w:themeColor="text1"/>
        </w:rPr>
        <w:fldChar w:fldCharType="end"/>
      </w:r>
      <w:r w:rsidRPr="00F93CC4">
        <w:rPr>
          <w:color w:val="000000" w:themeColor="text1"/>
        </w:rPr>
        <w:t>.</w:t>
      </w:r>
      <w:r w:rsidRPr="00F93CC4">
        <w:rPr>
          <w:color w:val="000000" w:themeColor="text1"/>
          <w:shd w:val="clear" w:color="auto" w:fill="FFFFFF"/>
        </w:rPr>
        <w:t xml:space="preserve"> </w:t>
      </w:r>
      <w:r w:rsidR="00C24E19">
        <w:rPr>
          <w:color w:val="000000" w:themeColor="text1"/>
          <w:shd w:val="clear" w:color="auto" w:fill="FFFFFF"/>
        </w:rPr>
        <w:t>A new version of the sport</w:t>
      </w:r>
      <w:r w:rsidR="00380C44">
        <w:rPr>
          <w:color w:val="000000" w:themeColor="text1"/>
          <w:shd w:val="clear" w:color="auto" w:fill="FFFFFF"/>
        </w:rPr>
        <w:t>, WCR Fives,</w:t>
      </w:r>
      <w:r w:rsidR="00C24E19">
        <w:rPr>
          <w:color w:val="000000" w:themeColor="text1"/>
          <w:shd w:val="clear" w:color="auto" w:fill="FFFFFF"/>
        </w:rPr>
        <w:t xml:space="preserve"> has been developed recently</w:t>
      </w:r>
      <w:r w:rsidRPr="00F93CC4">
        <w:rPr>
          <w:color w:val="000000" w:themeColor="text1"/>
        </w:rPr>
        <w:t xml:space="preserve">. </w:t>
      </w:r>
      <w:r w:rsidR="006C1A50">
        <w:rPr>
          <w:color w:val="000000" w:themeColor="text1"/>
        </w:rPr>
        <w:t>This</w:t>
      </w:r>
      <w:r w:rsidRPr="00F93CC4">
        <w:rPr>
          <w:color w:val="000000" w:themeColor="text1"/>
        </w:rPr>
        <w:t xml:space="preserve"> </w:t>
      </w:r>
      <w:r w:rsidR="00F00AD6">
        <w:rPr>
          <w:color w:val="000000" w:themeColor="text1"/>
        </w:rPr>
        <w:t>involves</w:t>
      </w:r>
      <w:r w:rsidRPr="00F93CC4">
        <w:rPr>
          <w:color w:val="000000" w:themeColor="text1"/>
        </w:rPr>
        <w:t xml:space="preserve"> two </w:t>
      </w:r>
      <w:r w:rsidR="00C24E19">
        <w:rPr>
          <w:color w:val="000000" w:themeColor="text1"/>
        </w:rPr>
        <w:t>12-minute</w:t>
      </w:r>
      <w:r w:rsidRPr="00F93CC4">
        <w:rPr>
          <w:color w:val="000000" w:themeColor="text1"/>
        </w:rPr>
        <w:t xml:space="preserve"> halves rather than quarters and </w:t>
      </w:r>
      <w:r w:rsidR="006C1A50">
        <w:rPr>
          <w:color w:val="000000" w:themeColor="text1"/>
        </w:rPr>
        <w:t>has</w:t>
      </w:r>
      <w:r w:rsidRPr="00F93CC4">
        <w:rPr>
          <w:color w:val="000000" w:themeColor="text1"/>
        </w:rPr>
        <w:t xml:space="preserve"> five players on the court </w:t>
      </w:r>
      <w:r w:rsidR="00C24E19">
        <w:rPr>
          <w:color w:val="000000" w:themeColor="text1"/>
        </w:rPr>
        <w:t xml:space="preserve">simultaneously </w:t>
      </w:r>
      <w:r w:rsidR="00C24E19">
        <w:rPr>
          <w:color w:val="000000" w:themeColor="text1"/>
        </w:rPr>
        <w:fldChar w:fldCharType="begin"/>
      </w:r>
      <w:r w:rsidR="00FA4973">
        <w:rPr>
          <w:color w:val="000000" w:themeColor="text1"/>
        </w:rPr>
        <w:instrText xml:space="preserve"> ADDIN EN.CITE &lt;EndNote&gt;&lt;Cite&gt;&lt;Author&gt;Great Britain Wheelchair Rugby&lt;/Author&gt;&lt;Year&gt;2023&lt;/Year&gt;&lt;RecNum&gt;55&lt;/RecNum&gt;&lt;DisplayText&gt;[6]&lt;/DisplayText&gt;&lt;record&gt;&lt;rec-number&gt;55&lt;/rec-number&gt;&lt;foreign-keys&gt;&lt;key app="EN" db-id="r590tsfx0arpzcetez3vztpka99dx9vtxs2z" timestamp="1699201877"&gt;55&lt;/key&gt;&lt;/foreign-keys&gt;&lt;ref-type name="Web Page"&gt;12&lt;/ref-type&gt;&lt;contributors&gt;&lt;authors&gt;&lt;author&gt;Great Britain Wheelchair Rugby,&lt;/author&gt;&lt;/authors&gt;&lt;/contributors&gt;&lt;titles&gt;&lt;title&gt;Wheelchair Rugby Fives&lt;/title&gt;&lt;/titles&gt;&lt;number&gt;5th November 2023&lt;/number&gt;&lt;dates&gt;&lt;year&gt;2023&lt;/year&gt;&lt;/dates&gt;&lt;publisher&gt;GBWR&lt;/publisher&gt;&lt;urls&gt;&lt;related-urls&gt;&lt;url&gt;https://gbwr.org.uk/wheelchair-rugby-5s/&lt;/url&gt;&lt;/related-urls&gt;&lt;/urls&gt;&lt;/record&gt;&lt;/Cite&gt;&lt;/EndNote&gt;</w:instrText>
      </w:r>
      <w:r w:rsidR="00C24E19">
        <w:rPr>
          <w:color w:val="000000" w:themeColor="text1"/>
        </w:rPr>
        <w:fldChar w:fldCharType="separate"/>
      </w:r>
      <w:r w:rsidR="00FA4973">
        <w:rPr>
          <w:noProof/>
          <w:color w:val="000000" w:themeColor="text1"/>
        </w:rPr>
        <w:t>[6]</w:t>
      </w:r>
      <w:r w:rsidR="00C24E19">
        <w:rPr>
          <w:color w:val="000000" w:themeColor="text1"/>
        </w:rPr>
        <w:fldChar w:fldCharType="end"/>
      </w:r>
      <w:r w:rsidRPr="00F93CC4">
        <w:rPr>
          <w:color w:val="000000" w:themeColor="text1"/>
        </w:rPr>
        <w:t xml:space="preserve">. This has allowed the sport to increase its inclusivity as the version opens </w:t>
      </w:r>
      <w:r w:rsidR="00C24E19">
        <w:rPr>
          <w:color w:val="000000" w:themeColor="text1"/>
        </w:rPr>
        <w:t>it</w:t>
      </w:r>
      <w:r w:rsidRPr="00F93CC4">
        <w:rPr>
          <w:color w:val="000000" w:themeColor="text1"/>
        </w:rPr>
        <w:t xml:space="preserve"> up to paraplegics and anyone with a physical impairment</w:t>
      </w:r>
      <w:r w:rsidR="00C24E19">
        <w:rPr>
          <w:color w:val="000000" w:themeColor="text1"/>
        </w:rPr>
        <w:t xml:space="preserve"> </w:t>
      </w:r>
      <w:r w:rsidR="00C24E19">
        <w:rPr>
          <w:color w:val="000000" w:themeColor="text1"/>
        </w:rPr>
        <w:fldChar w:fldCharType="begin"/>
      </w:r>
      <w:r w:rsidR="00FA4973">
        <w:rPr>
          <w:color w:val="000000" w:themeColor="text1"/>
        </w:rPr>
        <w:instrText xml:space="preserve"> ADDIN EN.CITE &lt;EndNote&gt;&lt;Cite&gt;&lt;Author&gt;Great Britain Wheelchair Rugby&lt;/Author&gt;&lt;Year&gt;2023&lt;/Year&gt;&lt;RecNum&gt;55&lt;/RecNum&gt;&lt;DisplayText&gt;[6, 7]&lt;/DisplayText&gt;&lt;record&gt;&lt;rec-number&gt;55&lt;/rec-number&gt;&lt;foreign-keys&gt;&lt;key app="EN" db-id="r590tsfx0arpzcetez3vztpka99dx9vtxs2z" timestamp="1699201877"&gt;55&lt;/key&gt;&lt;/foreign-keys&gt;&lt;ref-type name="Web Page"&gt;12&lt;/ref-type&gt;&lt;contributors&gt;&lt;authors&gt;&lt;author&gt;Great Britain Wheelchair Rugby,&lt;/author&gt;&lt;/authors&gt;&lt;/contributors&gt;&lt;titles&gt;&lt;title&gt;Wheelchair Rugby Fives&lt;/title&gt;&lt;/titles&gt;&lt;number&gt;5th November 2023&lt;/number&gt;&lt;dates&gt;&lt;year&gt;2023&lt;/year&gt;&lt;/dates&gt;&lt;publisher&gt;GBWR&lt;/publisher&gt;&lt;urls&gt;&lt;related-urls&gt;&lt;url&gt;https://gbwr.org.uk/wheelchair-rugby-5s/&lt;/url&gt;&lt;/related-urls&gt;&lt;/urls&gt;&lt;/record&gt;&lt;/Cite&gt;&lt;Cite&gt;&lt;Author&gt;World Wheelchair Rugby&lt;/Author&gt;&lt;Year&gt;2023&lt;/Year&gt;&lt;RecNum&gt;53&lt;/RecNum&gt;&lt;record&gt;&lt;rec-number&gt;53&lt;/rec-number&gt;&lt;foreign-keys&gt;&lt;key app="EN" db-id="r590tsfx0arpzcetez3vztpka99dx9vtxs2z" timestamp="1699201069"&gt;53&lt;/key&gt;&lt;/foreign-keys&gt;&lt;ref-type name="Web Page"&gt;12&lt;/ref-type&gt;&lt;contributors&gt;&lt;authors&gt;&lt;author&gt;World Wheelchair Rugby,&lt;/author&gt;&lt;/authors&gt;&lt;/contributors&gt;&lt;titles&gt;&lt;title&gt;About the Sport&lt;/title&gt;&lt;/titles&gt;&lt;number&gt;5th November 2023&lt;/number&gt;&lt;dates&gt;&lt;year&gt;2023&lt;/year&gt;&lt;/dates&gt;&lt;publisher&gt;WWR&lt;/publisher&gt;&lt;urls&gt;&lt;related-urls&gt;&lt;url&gt;https://worldwheelchair.rugby/about-the-sport/&lt;/url&gt;&lt;/related-urls&gt;&lt;/urls&gt;&lt;/record&gt;&lt;/Cite&gt;&lt;/EndNote&gt;</w:instrText>
      </w:r>
      <w:r w:rsidR="00C24E19">
        <w:rPr>
          <w:color w:val="000000" w:themeColor="text1"/>
        </w:rPr>
        <w:fldChar w:fldCharType="separate"/>
      </w:r>
      <w:r w:rsidR="00FA4973">
        <w:rPr>
          <w:noProof/>
          <w:color w:val="000000" w:themeColor="text1"/>
        </w:rPr>
        <w:t>[6, 7]</w:t>
      </w:r>
      <w:r w:rsidR="00C24E19">
        <w:rPr>
          <w:color w:val="000000" w:themeColor="text1"/>
        </w:rPr>
        <w:fldChar w:fldCharType="end"/>
      </w:r>
      <w:r w:rsidRPr="00F93CC4">
        <w:rPr>
          <w:color w:val="000000" w:themeColor="text1"/>
        </w:rPr>
        <w:t xml:space="preserve">. The eligibility for WCR Fives requires individuals to have a permanent physical impairment that significantly impairs the function of the upper or lower limbs to the extent that they cannot run, pivot, throw, catch or jump with sufficient speed, control, stability or endurance </w:t>
      </w:r>
      <w:r w:rsidR="00C24E19">
        <w:rPr>
          <w:color w:val="000000" w:themeColor="text1"/>
        </w:rPr>
        <w:fldChar w:fldCharType="begin"/>
      </w:r>
      <w:r w:rsidR="00FA4973">
        <w:rPr>
          <w:color w:val="000000" w:themeColor="text1"/>
        </w:rPr>
        <w:instrText xml:space="preserve"> ADDIN EN.CITE &lt;EndNote&gt;&lt;Cite&gt;&lt;Author&gt;Great Britain Wheelchair Rugby&lt;/Author&gt;&lt;Year&gt;2023&lt;/Year&gt;&lt;RecNum&gt;55&lt;/RecNum&gt;&lt;DisplayText&gt;[6]&lt;/DisplayText&gt;&lt;record&gt;&lt;rec-number&gt;55&lt;/rec-number&gt;&lt;foreign-keys&gt;&lt;key app="EN" db-id="r590tsfx0arpzcetez3vztpka99dx9vtxs2z" timestamp="1699201877"&gt;55&lt;/key&gt;&lt;/foreign-keys&gt;&lt;ref-type name="Web Page"&gt;12&lt;/ref-type&gt;&lt;contributors&gt;&lt;authors&gt;&lt;author&gt;Great Britain Wheelchair Rugby,&lt;/author&gt;&lt;/authors&gt;&lt;/contributors&gt;&lt;titles&gt;&lt;title&gt;Wheelchair Rugby Fives&lt;/title&gt;&lt;/titles&gt;&lt;number&gt;5th November 2023&lt;/number&gt;&lt;dates&gt;&lt;year&gt;2023&lt;/year&gt;&lt;/dates&gt;&lt;publisher&gt;GBWR&lt;/publisher&gt;&lt;urls&gt;&lt;related-urls&gt;&lt;url&gt;https://gbwr.org.uk/wheelchair-rugby-5s/&lt;/url&gt;&lt;/related-urls&gt;&lt;/urls&gt;&lt;/record&gt;&lt;/Cite&gt;&lt;/EndNote&gt;</w:instrText>
      </w:r>
      <w:r w:rsidR="00C24E19">
        <w:rPr>
          <w:color w:val="000000" w:themeColor="text1"/>
        </w:rPr>
        <w:fldChar w:fldCharType="separate"/>
      </w:r>
      <w:r w:rsidR="00FA4973">
        <w:rPr>
          <w:noProof/>
          <w:color w:val="000000" w:themeColor="text1"/>
        </w:rPr>
        <w:t>[6]</w:t>
      </w:r>
      <w:r w:rsidR="00C24E19">
        <w:rPr>
          <w:color w:val="000000" w:themeColor="text1"/>
        </w:rPr>
        <w:fldChar w:fldCharType="end"/>
      </w:r>
      <w:r w:rsidRPr="00F93CC4">
        <w:rPr>
          <w:color w:val="000000" w:themeColor="text1"/>
        </w:rPr>
        <w:t xml:space="preserve">. </w:t>
      </w:r>
    </w:p>
    <w:p w14:paraId="1AC48138" w14:textId="77777777" w:rsidR="00C605E9" w:rsidRPr="00F93CC4" w:rsidRDefault="00C605E9" w:rsidP="00F93CC4">
      <w:pPr>
        <w:spacing w:line="360" w:lineRule="auto"/>
        <w:jc w:val="both"/>
        <w:rPr>
          <w:color w:val="000000" w:themeColor="text1"/>
        </w:rPr>
      </w:pPr>
    </w:p>
    <w:p w14:paraId="7F9DF617" w14:textId="56C55751" w:rsidR="00C605E9" w:rsidRDefault="005039CB" w:rsidP="00F93CC4">
      <w:pPr>
        <w:spacing w:line="360" w:lineRule="auto"/>
        <w:jc w:val="both"/>
        <w:rPr>
          <w:color w:val="000000" w:themeColor="text1"/>
        </w:rPr>
      </w:pPr>
      <w:r w:rsidRPr="00F93CC4">
        <w:rPr>
          <w:color w:val="000000" w:themeColor="text1"/>
        </w:rPr>
        <w:t>Both game formats have classification system</w:t>
      </w:r>
      <w:r w:rsidR="00E91B7B">
        <w:rPr>
          <w:color w:val="000000" w:themeColor="text1"/>
        </w:rPr>
        <w:t>s</w:t>
      </w:r>
      <w:r w:rsidRPr="00F93CC4">
        <w:rPr>
          <w:color w:val="000000" w:themeColor="text1"/>
        </w:rPr>
        <w:t xml:space="preserve"> to </w:t>
      </w:r>
      <w:r w:rsidR="006A3CD2">
        <w:rPr>
          <w:color w:val="000000" w:themeColor="text1"/>
        </w:rPr>
        <w:t>regulate the level of influence that impairments have on games fairly</w:t>
      </w:r>
      <w:r w:rsidRPr="00F93CC4">
        <w:rPr>
          <w:color w:val="000000" w:themeColor="text1"/>
        </w:rPr>
        <w:t xml:space="preserve">, although the </w:t>
      </w:r>
      <w:r w:rsidR="00DA46EC">
        <w:rPr>
          <w:color w:val="000000" w:themeColor="text1"/>
        </w:rPr>
        <w:t>system's</w:t>
      </w:r>
      <w:r w:rsidR="006A3CD2">
        <w:rPr>
          <w:color w:val="000000" w:themeColor="text1"/>
        </w:rPr>
        <w:t xml:space="preserve"> reliability</w:t>
      </w:r>
      <w:r w:rsidRPr="00F93CC4">
        <w:rPr>
          <w:color w:val="000000" w:themeColor="text1"/>
        </w:rPr>
        <w:t xml:space="preserve"> has been questioned </w:t>
      </w:r>
      <w:r w:rsidR="00E50199">
        <w:rPr>
          <w:color w:val="000000" w:themeColor="text1"/>
        </w:rPr>
        <w:fldChar w:fldCharType="begin"/>
      </w:r>
      <w:r w:rsidR="00B72862">
        <w:rPr>
          <w:color w:val="000000" w:themeColor="text1"/>
        </w:rPr>
        <w:instrText xml:space="preserve"> ADDIN EN.CITE &lt;EndNote&gt;&lt;Cite&gt;&lt;Author&gt;Tweedy&lt;/Author&gt;&lt;Year&gt;2011&lt;/Year&gt;&lt;RecNum&gt;36&lt;/RecNum&gt;&lt;DisplayText&gt;[8]&lt;/DisplayText&gt;&lt;record&gt;&lt;rec-number&gt;36&lt;/rec-number&gt;&lt;foreign-keys&gt;&lt;key app="EN" db-id="r590tsfx0arpzcetez3vztpka99dx9vtxs2z" timestamp="1683554832"&gt;36&lt;/key&gt;&lt;/foreign-keys&gt;&lt;ref-type name="Journal Article"&gt;17&lt;/ref-type&gt;&lt;contributors&gt;&lt;authors&gt;&lt;author&gt;Tweedy, Sean M&lt;/author&gt;&lt;author&gt;Vanlandewijck, Yves C&lt;/author&gt;&lt;/authors&gt;&lt;/contributors&gt;&lt;titles&gt;&lt;title&gt;International Paralympic Committee position stand—background and scientific principles of classification in Paralympic sport&lt;/title&gt;&lt;secondary-title&gt;British Journal of Sports Medicine&lt;/secondary-title&gt;&lt;/titles&gt;&lt;periodical&gt;&lt;full-title&gt;British journal of sports medicine&lt;/full-title&gt;&lt;/periodical&gt;&lt;pages&gt;259-269&lt;/pages&gt;&lt;volume&gt;45&lt;/volume&gt;&lt;number&gt;4&lt;/number&gt;&lt;dates&gt;&lt;year&gt;2011&lt;/year&gt;&lt;/dates&gt;&lt;isbn&gt;0306-3674&lt;/isbn&gt;&lt;urls&gt;&lt;related-urls&gt;&lt;url&gt;https://bjsm.bmj.com/content/45/4/259.long&lt;/url&gt;&lt;/related-urls&gt;&lt;/urls&gt;&lt;/record&gt;&lt;/Cite&gt;&lt;/EndNote&gt;</w:instrText>
      </w:r>
      <w:r w:rsidR="00E50199">
        <w:rPr>
          <w:color w:val="000000" w:themeColor="text1"/>
        </w:rPr>
        <w:fldChar w:fldCharType="separate"/>
      </w:r>
      <w:r w:rsidR="00FA4973">
        <w:rPr>
          <w:noProof/>
          <w:color w:val="000000" w:themeColor="text1"/>
        </w:rPr>
        <w:t>[8]</w:t>
      </w:r>
      <w:r w:rsidR="00E50199">
        <w:rPr>
          <w:color w:val="000000" w:themeColor="text1"/>
        </w:rPr>
        <w:fldChar w:fldCharType="end"/>
      </w:r>
      <w:r w:rsidRPr="00F93CC4">
        <w:rPr>
          <w:color w:val="000000" w:themeColor="text1"/>
        </w:rPr>
        <w:t xml:space="preserve">. The system allocates athletes to a </w:t>
      </w:r>
      <w:r w:rsidR="004E1FC9">
        <w:rPr>
          <w:color w:val="000000" w:themeColor="text1"/>
        </w:rPr>
        <w:t xml:space="preserve">points </w:t>
      </w:r>
      <w:r w:rsidRPr="00F93CC4">
        <w:rPr>
          <w:color w:val="000000" w:themeColor="text1"/>
        </w:rPr>
        <w:t>classification representative of functional ability rather than athletic ability</w:t>
      </w:r>
      <w:r w:rsidR="006A3CD2">
        <w:rPr>
          <w:color w:val="000000" w:themeColor="text1"/>
        </w:rPr>
        <w:t xml:space="preserve">, which is </w:t>
      </w:r>
      <w:r w:rsidRPr="00F93CC4">
        <w:rPr>
          <w:color w:val="000000" w:themeColor="text1"/>
        </w:rPr>
        <w:t xml:space="preserve">decided </w:t>
      </w:r>
      <w:r w:rsidRPr="00F93CC4">
        <w:rPr>
          <w:color w:val="000000" w:themeColor="text1"/>
          <w:shd w:val="clear" w:color="auto" w:fill="FFFFFF"/>
        </w:rPr>
        <w:t>by hand, arm, shoulder, and trunk</w:t>
      </w:r>
      <w:r w:rsidRPr="00F93CC4">
        <w:rPr>
          <w:color w:val="000000" w:themeColor="text1"/>
        </w:rPr>
        <w:t xml:space="preserve"> function </w:t>
      </w:r>
      <w:r w:rsidR="006A3CD2">
        <w:rPr>
          <w:color w:val="000000" w:themeColor="text1"/>
        </w:rPr>
        <w:fldChar w:fldCharType="begin"/>
      </w:r>
      <w:r w:rsidR="00FA4973">
        <w:rPr>
          <w:color w:val="000000" w:themeColor="text1"/>
        </w:rPr>
        <w:instrText xml:space="preserve"> ADDIN EN.CITE &lt;EndNote&gt;&lt;Cite&gt;&lt;Author&gt;Goosey-Tolfrey&lt;/Author&gt;&lt;Year&gt;2010&lt;/Year&gt;&lt;RecNum&gt;52&lt;/RecNum&gt;&lt;DisplayText&gt;[3]&lt;/DisplayText&gt;&lt;record&gt;&lt;rec-number&gt;52&lt;/rec-number&gt;&lt;foreign-keys&gt;&lt;key app="EN" db-id="r590tsfx0arpzcetez3vztpka99dx9vtxs2z" timestamp="1699199437"&gt;52&lt;/key&gt;&lt;/foreign-keys&gt;&lt;ref-type name="Journal Article"&gt;17&lt;/ref-type&gt;&lt;contributors&gt;&lt;authors&gt;&lt;author&gt;Goosey-Tolfrey, Vicky&lt;/author&gt;&lt;author&gt;Price, Mike&lt;/author&gt;&lt;/authors&gt;&lt;/contributors&gt;&lt;titles&gt;&lt;title&gt;Physiology of wheelchair sport&lt;/title&gt;&lt;secondary-title&gt;Wheelchair sport: A complete guide for athletes, coaches and teachers&lt;/secondary-title&gt;&lt;/titles&gt;&lt;periodical&gt;&lt;full-title&gt;Wheelchair sport: A complete guide for athletes, coaches and teachers&lt;/full-title&gt;&lt;/periodical&gt;&lt;pages&gt;47-62&lt;/pages&gt;&lt;dates&gt;&lt;year&gt;2010&lt;/year&gt;&lt;/dates&gt;&lt;urls&gt;&lt;/urls&gt;&lt;/record&gt;&lt;/Cite&gt;&lt;/EndNote&gt;</w:instrText>
      </w:r>
      <w:r w:rsidR="006A3CD2">
        <w:rPr>
          <w:color w:val="000000" w:themeColor="text1"/>
        </w:rPr>
        <w:fldChar w:fldCharType="separate"/>
      </w:r>
      <w:r w:rsidR="00FA4973">
        <w:rPr>
          <w:noProof/>
          <w:color w:val="000000" w:themeColor="text1"/>
        </w:rPr>
        <w:t>[3]</w:t>
      </w:r>
      <w:r w:rsidR="006A3CD2">
        <w:rPr>
          <w:color w:val="000000" w:themeColor="text1"/>
        </w:rPr>
        <w:fldChar w:fldCharType="end"/>
      </w:r>
      <w:r w:rsidRPr="00F93CC4">
        <w:rPr>
          <w:color w:val="000000" w:themeColor="text1"/>
        </w:rPr>
        <w:t xml:space="preserve">. </w:t>
      </w:r>
      <w:r w:rsidR="004E1FC9">
        <w:rPr>
          <w:color w:val="000000" w:themeColor="text1"/>
        </w:rPr>
        <w:t xml:space="preserve">During </w:t>
      </w:r>
      <w:r w:rsidR="006C1A50">
        <w:rPr>
          <w:color w:val="000000" w:themeColor="text1"/>
        </w:rPr>
        <w:t xml:space="preserve">international </w:t>
      </w:r>
      <w:r w:rsidR="004E1FC9">
        <w:rPr>
          <w:color w:val="000000" w:themeColor="text1"/>
        </w:rPr>
        <w:t>WCR Fours, players are classified</w:t>
      </w:r>
      <w:r w:rsidR="00F53EE8">
        <w:rPr>
          <w:color w:val="000000" w:themeColor="text1"/>
        </w:rPr>
        <w:t xml:space="preserve"> (higher score = greater function)</w:t>
      </w:r>
      <w:r w:rsidR="004E1FC9">
        <w:rPr>
          <w:color w:val="000000" w:themeColor="text1"/>
        </w:rPr>
        <w:t xml:space="preserve"> from 0.5 to 3.5</w:t>
      </w:r>
      <w:r w:rsidR="00F53EE8">
        <w:rPr>
          <w:color w:val="000000" w:themeColor="text1"/>
        </w:rPr>
        <w:t xml:space="preserve"> (</w:t>
      </w:r>
      <w:commentRangeStart w:id="8"/>
      <w:r w:rsidR="00F53EE8">
        <w:rPr>
          <w:color w:val="000000" w:themeColor="text1"/>
        </w:rPr>
        <w:t>domestically</w:t>
      </w:r>
      <w:r w:rsidR="00C947CD">
        <w:rPr>
          <w:color w:val="000000" w:themeColor="text1"/>
        </w:rPr>
        <w:t xml:space="preserve"> [GBWR]</w:t>
      </w:r>
      <w:r w:rsidR="00F53EE8">
        <w:rPr>
          <w:color w:val="000000" w:themeColor="text1"/>
        </w:rPr>
        <w:t xml:space="preserve"> </w:t>
      </w:r>
      <w:commentRangeEnd w:id="8"/>
      <w:r>
        <w:rPr>
          <w:rStyle w:val="CommentReference"/>
        </w:rPr>
        <w:commentReference w:id="8"/>
      </w:r>
      <w:r w:rsidR="00151D32">
        <w:rPr>
          <w:color w:val="000000" w:themeColor="text1"/>
        </w:rPr>
        <w:t xml:space="preserve">up to </w:t>
      </w:r>
      <w:r w:rsidR="00F53EE8">
        <w:rPr>
          <w:color w:val="000000" w:themeColor="text1"/>
        </w:rPr>
        <w:t>4.0)</w:t>
      </w:r>
      <w:r w:rsidR="004E1FC9">
        <w:rPr>
          <w:color w:val="000000" w:themeColor="text1"/>
        </w:rPr>
        <w:t xml:space="preserve"> </w:t>
      </w:r>
      <w:r w:rsidR="004E1FC9">
        <w:rPr>
          <w:color w:val="000000" w:themeColor="text1"/>
        </w:rPr>
        <w:fldChar w:fldCharType="begin"/>
      </w:r>
      <w:r w:rsidR="00FA4973">
        <w:rPr>
          <w:color w:val="000000" w:themeColor="text1"/>
        </w:rPr>
        <w:instrText xml:space="preserve"> ADDIN EN.CITE &lt;EndNote&gt;&lt;Cite&gt;&lt;Author&gt;Haydon&lt;/Author&gt;&lt;Year&gt;2018&lt;/Year&gt;&lt;RecNum&gt;22&lt;/RecNum&gt;&lt;DisplayText&gt;[9]&lt;/DisplayText&gt;&lt;record&gt;&lt;rec-number&gt;22&lt;/rec-number&gt;&lt;foreign-keys&gt;&lt;key app="EN" db-id="r590tsfx0arpzcetez3vztpka99dx9vtxs2z" timestamp="1683554323"&gt;22&lt;/key&gt;&lt;/foreign-keys&gt;&lt;ref-type name="Journal Article"&gt;17&lt;/ref-type&gt;&lt;contributors&gt;&lt;authors&gt;&lt;author&gt;Haydon, David S&lt;/author&gt;&lt;author&gt;Pinder, Ross A&lt;/author&gt;&lt;author&gt;Grimshaw, Paul N&lt;/author&gt;&lt;author&gt;Robertson, William SP&lt;/author&gt;&lt;/authors&gt;&lt;/contributors&gt;&lt;titles&gt;&lt;title&gt;Overground-Propulsion Kinematics and Acceleration in Elite Wheelchair Rugby&lt;/title&gt;&lt;secondary-title&gt;International Journal of Sports Physiology &amp;amp; Performance&lt;/secondary-title&gt;&lt;/titles&gt;&lt;periodical&gt;&lt;full-title&gt;International Journal of Sports Physiology &amp;amp; Performance&lt;/full-title&gt;&lt;/periodical&gt;&lt;volume&gt;13&lt;/volume&gt;&lt;number&gt;2&lt;/number&gt;&lt;dates&gt;&lt;year&gt;2018&lt;/year&gt;&lt;/dates&gt;&lt;isbn&gt;1555-0265&lt;/isbn&gt;&lt;urls&gt;&lt;/urls&gt;&lt;/record&gt;&lt;/Cite&gt;&lt;/EndNote&gt;</w:instrText>
      </w:r>
      <w:r w:rsidR="004E1FC9">
        <w:rPr>
          <w:color w:val="000000" w:themeColor="text1"/>
        </w:rPr>
        <w:fldChar w:fldCharType="separate"/>
      </w:r>
      <w:r w:rsidR="00FA4973">
        <w:rPr>
          <w:noProof/>
          <w:color w:val="000000" w:themeColor="text1"/>
        </w:rPr>
        <w:t>[9]</w:t>
      </w:r>
      <w:r w:rsidR="004E1FC9">
        <w:rPr>
          <w:color w:val="000000" w:themeColor="text1"/>
        </w:rPr>
        <w:fldChar w:fldCharType="end"/>
      </w:r>
      <w:r w:rsidR="004E1FC9">
        <w:rPr>
          <w:color w:val="000000" w:themeColor="text1"/>
        </w:rPr>
        <w:t xml:space="preserve">, and the </w:t>
      </w:r>
      <w:r w:rsidRPr="00F93CC4">
        <w:rPr>
          <w:color w:val="000000" w:themeColor="text1"/>
        </w:rPr>
        <w:t xml:space="preserve">total </w:t>
      </w:r>
      <w:r w:rsidR="004E1FC9">
        <w:rPr>
          <w:color w:val="000000" w:themeColor="text1"/>
        </w:rPr>
        <w:t xml:space="preserve">points on the court </w:t>
      </w:r>
      <w:r w:rsidRPr="00F93CC4">
        <w:rPr>
          <w:color w:val="000000" w:themeColor="text1"/>
        </w:rPr>
        <w:t>cannot exceed 8.0 points</w:t>
      </w:r>
      <w:r w:rsidR="005E57D0">
        <w:rPr>
          <w:color w:val="000000" w:themeColor="text1"/>
        </w:rPr>
        <w:t>.</w:t>
      </w:r>
      <w:r w:rsidR="006A3CD2">
        <w:rPr>
          <w:color w:val="000000" w:themeColor="text1"/>
        </w:rPr>
        <w:t xml:space="preserve"> </w:t>
      </w:r>
      <w:r w:rsidR="005E57D0" w:rsidRPr="00F93CC4">
        <w:rPr>
          <w:color w:val="000000" w:themeColor="text1"/>
        </w:rPr>
        <w:t>For each female on the court, an additional 0.5 points are allocated to that team.</w:t>
      </w:r>
      <w:r w:rsidR="005E57D0">
        <w:rPr>
          <w:color w:val="000000" w:themeColor="text1"/>
        </w:rPr>
        <w:t xml:space="preserve"> D</w:t>
      </w:r>
      <w:r w:rsidR="004E1FC9">
        <w:rPr>
          <w:color w:val="000000" w:themeColor="text1"/>
        </w:rPr>
        <w:t xml:space="preserve">uring </w:t>
      </w:r>
      <w:r w:rsidRPr="00F93CC4">
        <w:rPr>
          <w:color w:val="000000" w:themeColor="text1"/>
        </w:rPr>
        <w:t>WCR Fives</w:t>
      </w:r>
      <w:r w:rsidR="005E57D0">
        <w:rPr>
          <w:color w:val="000000" w:themeColor="text1"/>
        </w:rPr>
        <w:t>,</w:t>
      </w:r>
      <w:r w:rsidRPr="00F93CC4">
        <w:rPr>
          <w:color w:val="000000" w:themeColor="text1"/>
        </w:rPr>
        <w:t xml:space="preserve"> </w:t>
      </w:r>
      <w:r w:rsidR="004E1FC9">
        <w:rPr>
          <w:color w:val="000000" w:themeColor="text1"/>
        </w:rPr>
        <w:t xml:space="preserve">the points </w:t>
      </w:r>
      <w:r w:rsidR="005E57D0">
        <w:rPr>
          <w:color w:val="000000" w:themeColor="text1"/>
        </w:rPr>
        <w:t>system ranges from 0.5 (current 0.5-1.5 classified Fours players) to 4.0 (players with diagnosed pain-related impairment), and a team</w:t>
      </w:r>
      <w:r w:rsidR="004E1FC9">
        <w:rPr>
          <w:color w:val="000000" w:themeColor="text1"/>
        </w:rPr>
        <w:t xml:space="preserve"> </w:t>
      </w:r>
      <w:r w:rsidRPr="00F93CC4">
        <w:rPr>
          <w:color w:val="000000" w:themeColor="text1"/>
        </w:rPr>
        <w:t>cannot exceed 1</w:t>
      </w:r>
      <w:r w:rsidR="004E1FC9">
        <w:rPr>
          <w:color w:val="000000" w:themeColor="text1"/>
        </w:rPr>
        <w:t>0</w:t>
      </w:r>
      <w:r w:rsidRPr="00F93CC4">
        <w:rPr>
          <w:color w:val="000000" w:themeColor="text1"/>
        </w:rPr>
        <w:t xml:space="preserve"> points</w:t>
      </w:r>
      <w:r w:rsidR="005E57D0">
        <w:rPr>
          <w:color w:val="000000" w:themeColor="text1"/>
        </w:rPr>
        <w:t xml:space="preserve"> on </w:t>
      </w:r>
      <w:r w:rsidR="00066EA5">
        <w:rPr>
          <w:color w:val="000000" w:themeColor="text1"/>
        </w:rPr>
        <w:t xml:space="preserve">the </w:t>
      </w:r>
      <w:r w:rsidR="005E57D0">
        <w:rPr>
          <w:color w:val="000000" w:themeColor="text1"/>
        </w:rPr>
        <w:t xml:space="preserve">court at </w:t>
      </w:r>
      <w:r w:rsidR="00066EA5">
        <w:rPr>
          <w:color w:val="000000" w:themeColor="text1"/>
        </w:rPr>
        <w:t xml:space="preserve">any </w:t>
      </w:r>
      <w:r w:rsidR="005E57D0">
        <w:rPr>
          <w:color w:val="000000" w:themeColor="text1"/>
        </w:rPr>
        <w:t xml:space="preserve">one time (for a complete breakdown of the </w:t>
      </w:r>
      <w:proofErr w:type="spellStart"/>
      <w:r w:rsidR="005E57D0">
        <w:rPr>
          <w:color w:val="000000" w:themeColor="text1"/>
        </w:rPr>
        <w:t>Fives</w:t>
      </w:r>
      <w:proofErr w:type="spellEnd"/>
      <w:r w:rsidR="00066EA5">
        <w:rPr>
          <w:color w:val="000000" w:themeColor="text1"/>
        </w:rPr>
        <w:t xml:space="preserve"> </w:t>
      </w:r>
      <w:r w:rsidR="005E57D0">
        <w:rPr>
          <w:color w:val="000000" w:themeColor="text1"/>
        </w:rPr>
        <w:t xml:space="preserve">points classification see </w:t>
      </w:r>
      <w:hyperlink r:id="rId14" w:history="1">
        <w:r w:rsidR="00066EA5" w:rsidRPr="00066EA5">
          <w:rPr>
            <w:rStyle w:val="Hyperlink"/>
          </w:rPr>
          <w:t>WCR Fives Eligibility Criteria</w:t>
        </w:r>
      </w:hyperlink>
      <w:r w:rsidR="00066EA5">
        <w:rPr>
          <w:color w:val="000000" w:themeColor="text1"/>
        </w:rPr>
        <w:t>)</w:t>
      </w:r>
      <w:r w:rsidRPr="00F93CC4">
        <w:rPr>
          <w:color w:val="000000" w:themeColor="text1"/>
        </w:rPr>
        <w:t xml:space="preserve">. Current WCR research revolves around the paralympic discipline, and many of these studies categorise players into two groups based on their classification: high-point </w:t>
      </w:r>
      <w:r w:rsidR="00255C3A" w:rsidRPr="00F93CC4">
        <w:rPr>
          <w:color w:val="000000" w:themeColor="text1"/>
        </w:rPr>
        <w:t xml:space="preserve">(HP) </w:t>
      </w:r>
      <w:r w:rsidRPr="00F93CC4">
        <w:rPr>
          <w:color w:val="000000" w:themeColor="text1"/>
        </w:rPr>
        <w:t>and low-point</w:t>
      </w:r>
      <w:r w:rsidR="00255C3A" w:rsidRPr="00F93CC4">
        <w:rPr>
          <w:color w:val="000000" w:themeColor="text1"/>
        </w:rPr>
        <w:t xml:space="preserve"> (LP)</w:t>
      </w:r>
      <w:r w:rsidR="00E91B7B">
        <w:rPr>
          <w:color w:val="000000" w:themeColor="text1"/>
        </w:rPr>
        <w:t xml:space="preserve"> players</w:t>
      </w:r>
      <w:r w:rsidRPr="00F93CC4">
        <w:rPr>
          <w:color w:val="000000" w:themeColor="text1"/>
        </w:rPr>
        <w:t xml:space="preserve">. </w:t>
      </w:r>
      <w:r w:rsidR="00255C3A" w:rsidRPr="00F93CC4">
        <w:rPr>
          <w:color w:val="000000" w:themeColor="text1"/>
        </w:rPr>
        <w:t xml:space="preserve">Those </w:t>
      </w:r>
      <w:r w:rsidR="00A4482F" w:rsidRPr="00F93CC4">
        <w:rPr>
          <w:color w:val="000000" w:themeColor="text1"/>
        </w:rPr>
        <w:t>who are HP p</w:t>
      </w:r>
      <w:r w:rsidRPr="00F93CC4">
        <w:rPr>
          <w:color w:val="000000" w:themeColor="text1"/>
        </w:rPr>
        <w:t xml:space="preserve">layers (classification ≥ 2.0) tend to </w:t>
      </w:r>
      <w:r w:rsidRPr="00F93CC4">
        <w:rPr>
          <w:color w:val="000000" w:themeColor="text1"/>
        </w:rPr>
        <w:lastRenderedPageBreak/>
        <w:t>have better function and play a more offensive role in the sport</w:t>
      </w:r>
      <w:r w:rsidR="006A3CD2">
        <w:rPr>
          <w:color w:val="000000" w:themeColor="text1"/>
        </w:rPr>
        <w:t>,</w:t>
      </w:r>
      <w:r w:rsidRPr="00F93CC4">
        <w:rPr>
          <w:color w:val="000000" w:themeColor="text1"/>
        </w:rPr>
        <w:t xml:space="preserve"> resulting in higher peak velocities than </w:t>
      </w:r>
      <w:r w:rsidR="00A4482F" w:rsidRPr="00F93CC4">
        <w:rPr>
          <w:color w:val="000000" w:themeColor="text1"/>
        </w:rPr>
        <w:t xml:space="preserve">LP </w:t>
      </w:r>
      <w:r w:rsidRPr="00F93CC4">
        <w:rPr>
          <w:color w:val="000000" w:themeColor="text1"/>
        </w:rPr>
        <w:t xml:space="preserve">(classification ≤ 1.5) players </w:t>
      </w:r>
      <w:r w:rsidR="00E50199">
        <w:rPr>
          <w:color w:val="000000" w:themeColor="text1"/>
        </w:rPr>
        <w:fldChar w:fldCharType="begin"/>
      </w:r>
      <w:r w:rsidR="00B72862">
        <w:rPr>
          <w:color w:val="000000" w:themeColor="text1"/>
        </w:rPr>
        <w:instrText xml:space="preserve"> ADDIN EN.CITE &lt;EndNote&gt;&lt;Cite&gt;&lt;Author&gt;Bakatchina&lt;/Author&gt;&lt;Year&gt;2021&lt;/Year&gt;&lt;RecNum&gt;5&lt;/RecNum&gt;&lt;DisplayText&gt;[10]&lt;/DisplayText&gt;&lt;record&gt;&lt;rec-number&gt;5&lt;/rec-number&gt;&lt;foreign-keys&gt;&lt;key app="EN" db-id="r590tsfx0arpzcetez3vztpka99dx9vtxs2z" timestamp="1683553710"&gt;5&lt;/key&gt;&lt;/foreign-keys&gt;&lt;ref-type name="Journal Article"&gt;17&lt;/ref-type&gt;&lt;contributors&gt;&lt;authors&gt;&lt;author&gt;Bakatchina, Sadate&lt;/author&gt;&lt;author&gt;Weissland, Thierry&lt;/author&gt;&lt;author&gt;Astier, Marjolaine&lt;/author&gt;&lt;author&gt;Pradon, Didier&lt;/author&gt;&lt;author&gt;Faupin, Arnaud&lt;/author&gt;&lt;/authors&gt;&lt;/contributors&gt;&lt;titles&gt;&lt;title&gt;Performance, asymmetry and biomechanical parameters in wheelchair rugby players&lt;/title&gt;&lt;secondary-title&gt;Sports Biomechanics&lt;/secondary-title&gt;&lt;/titles&gt;&lt;periodical&gt;&lt;full-title&gt;Sports biomechanics&lt;/full-title&gt;&lt;/periodical&gt;&lt;pages&gt;1-14&lt;/pages&gt;&lt;dates&gt;&lt;year&gt;2021&lt;/year&gt;&lt;/dates&gt;&lt;isbn&gt;1476-3141&lt;/isbn&gt;&lt;urls&gt;&lt;/urls&gt;&lt;/record&gt;&lt;/Cite&gt;&lt;/EndNote&gt;</w:instrText>
      </w:r>
      <w:r w:rsidR="00E50199">
        <w:rPr>
          <w:color w:val="000000" w:themeColor="text1"/>
        </w:rPr>
        <w:fldChar w:fldCharType="separate"/>
      </w:r>
      <w:r w:rsidR="00FA4973">
        <w:rPr>
          <w:noProof/>
          <w:color w:val="000000" w:themeColor="text1"/>
        </w:rPr>
        <w:t>[10]</w:t>
      </w:r>
      <w:r w:rsidR="00E50199">
        <w:rPr>
          <w:color w:val="000000" w:themeColor="text1"/>
        </w:rPr>
        <w:fldChar w:fldCharType="end"/>
      </w:r>
      <w:r w:rsidRPr="00F93CC4">
        <w:rPr>
          <w:color w:val="000000" w:themeColor="text1"/>
        </w:rPr>
        <w:t xml:space="preserve">. </w:t>
      </w:r>
      <w:r w:rsidR="00A4482F" w:rsidRPr="00F93CC4">
        <w:rPr>
          <w:color w:val="000000" w:themeColor="text1"/>
        </w:rPr>
        <w:t xml:space="preserve">Players </w:t>
      </w:r>
      <w:r w:rsidR="00E91B7B">
        <w:rPr>
          <w:color w:val="000000" w:themeColor="text1"/>
        </w:rPr>
        <w:t>classified as</w:t>
      </w:r>
      <w:r w:rsidR="006A3CD2">
        <w:rPr>
          <w:color w:val="000000" w:themeColor="text1"/>
        </w:rPr>
        <w:t xml:space="preserve"> LP </w:t>
      </w:r>
      <w:r w:rsidR="00387E9C">
        <w:rPr>
          <w:color w:val="000000" w:themeColor="text1"/>
        </w:rPr>
        <w:t xml:space="preserve">also </w:t>
      </w:r>
      <w:r w:rsidR="006A3CD2">
        <w:rPr>
          <w:color w:val="000000" w:themeColor="text1"/>
        </w:rPr>
        <w:t xml:space="preserve">tend to play a </w:t>
      </w:r>
      <w:r w:rsidR="00E91B7B">
        <w:rPr>
          <w:color w:val="000000" w:themeColor="text1"/>
        </w:rPr>
        <w:t xml:space="preserve">more </w:t>
      </w:r>
      <w:r w:rsidR="006A3CD2">
        <w:rPr>
          <w:color w:val="000000" w:themeColor="text1"/>
        </w:rPr>
        <w:t>defensive role due to their lower functional ability, resulting</w:t>
      </w:r>
      <w:r w:rsidRPr="00F93CC4">
        <w:rPr>
          <w:color w:val="000000" w:themeColor="text1"/>
        </w:rPr>
        <w:t xml:space="preserve"> in </w:t>
      </w:r>
      <w:r w:rsidR="00E91B7B">
        <w:rPr>
          <w:color w:val="000000" w:themeColor="text1"/>
        </w:rPr>
        <w:t>reduced</w:t>
      </w:r>
      <w:r w:rsidRPr="00F93CC4">
        <w:rPr>
          <w:color w:val="000000" w:themeColor="text1"/>
        </w:rPr>
        <w:t xml:space="preserve"> wheelchair skills that stem from trunk instability</w:t>
      </w:r>
      <w:r w:rsidR="006A3CD2">
        <w:rPr>
          <w:color w:val="000000" w:themeColor="text1"/>
        </w:rPr>
        <w:t xml:space="preserve"> </w:t>
      </w:r>
      <w:r w:rsidR="006A3CD2">
        <w:rPr>
          <w:color w:val="000000" w:themeColor="text1"/>
        </w:rPr>
        <w:fldChar w:fldCharType="begin"/>
      </w:r>
      <w:r w:rsidR="00B72862">
        <w:rPr>
          <w:color w:val="000000" w:themeColor="text1"/>
        </w:rPr>
        <w:instrText xml:space="preserve"> ADDIN EN.CITE &lt;EndNote&gt;&lt;Cite&gt;&lt;Author&gt;Goosey-Tolfrey&lt;/Author&gt;&lt;Year&gt;2006&lt;/Year&gt;&lt;RecNum&gt;17&lt;/RecNum&gt;&lt;DisplayText&gt;[11]&lt;/DisplayText&gt;&lt;record&gt;&lt;rec-number&gt;17&lt;/rec-number&gt;&lt;foreign-keys&gt;&lt;key app="EN" db-id="r590tsfx0arpzcetez3vztpka99dx9vtxs2z" timestamp="1683554122"&gt;17&lt;/key&gt;&lt;/foreign-keys&gt;&lt;ref-type name="Journal Article"&gt;17&lt;/ref-type&gt;&lt;contributors&gt;&lt;authors&gt;&lt;author&gt;Goosey-Tolfrey, V&lt;/author&gt;&lt;author&gt;Castle, P&lt;/author&gt;&lt;author&gt;Webborn, N&lt;/author&gt;&lt;/authors&gt;&lt;/contributors&gt;&lt;titles&gt;&lt;title&gt;Aerobic capacity and peak power output of elite quadriplegic games players&lt;/title&gt;&lt;secondary-title&gt;British Journal of Sports Medicine&lt;/secondary-title&gt;&lt;/titles&gt;&lt;periodical&gt;&lt;full-title&gt;British journal of sports medicine&lt;/full-title&gt;&lt;/periodical&gt;&lt;pages&gt;684-687&lt;/pages&gt;&lt;volume&gt;40&lt;/volume&gt;&lt;number&gt;8&lt;/number&gt;&lt;dates&gt;&lt;year&gt;2006&lt;/year&gt;&lt;/dates&gt;&lt;isbn&gt;0306-3674&lt;/isbn&gt;&lt;urls&gt;&lt;related-urls&gt;&lt;url&gt;https://www.ncbi.nlm.nih.gov/pmc/articles/PMC2579453/pdf/684.pdf&lt;/url&gt;&lt;/related-urls&gt;&lt;/urls&gt;&lt;/record&gt;&lt;/Cite&gt;&lt;/EndNote&gt;</w:instrText>
      </w:r>
      <w:r w:rsidR="006A3CD2">
        <w:rPr>
          <w:color w:val="000000" w:themeColor="text1"/>
        </w:rPr>
        <w:fldChar w:fldCharType="separate"/>
      </w:r>
      <w:r w:rsidR="00FA4973">
        <w:rPr>
          <w:noProof/>
          <w:color w:val="000000" w:themeColor="text1"/>
        </w:rPr>
        <w:t>[11]</w:t>
      </w:r>
      <w:r w:rsidR="006A3CD2">
        <w:rPr>
          <w:color w:val="000000" w:themeColor="text1"/>
        </w:rPr>
        <w:fldChar w:fldCharType="end"/>
      </w:r>
      <w:r w:rsidRPr="00F93CC4">
        <w:rPr>
          <w:color w:val="000000" w:themeColor="text1"/>
        </w:rPr>
        <w:t xml:space="preserve">. </w:t>
      </w:r>
    </w:p>
    <w:p w14:paraId="2BA6E6B2" w14:textId="77777777" w:rsidR="006C1A50" w:rsidRDefault="006C1A50" w:rsidP="00F93CC4">
      <w:pPr>
        <w:spacing w:line="360" w:lineRule="auto"/>
        <w:jc w:val="both"/>
        <w:rPr>
          <w:color w:val="000000" w:themeColor="text1"/>
        </w:rPr>
      </w:pPr>
    </w:p>
    <w:p w14:paraId="343611CE" w14:textId="0190B77F" w:rsidR="00066EA5" w:rsidRPr="00671F87" w:rsidRDefault="00247EAC" w:rsidP="002C74F4">
      <w:pPr>
        <w:spacing w:line="360" w:lineRule="auto"/>
        <w:jc w:val="both"/>
        <w:rPr>
          <w:color w:val="000000" w:themeColor="text1"/>
        </w:rPr>
      </w:pPr>
      <w:r>
        <w:rPr>
          <w:color w:val="000000" w:themeColor="text1"/>
        </w:rPr>
        <w:t xml:space="preserve">The sport of WCR is reported to be characterised </w:t>
      </w:r>
      <w:r w:rsidR="00B06D13">
        <w:rPr>
          <w:color w:val="000000" w:themeColor="text1"/>
        </w:rPr>
        <w:t xml:space="preserve">by frequent and intermittent bouts of high-speed and sprint propulsion </w:t>
      </w:r>
      <w:r w:rsidR="00B06D13">
        <w:rPr>
          <w:color w:val="000000" w:themeColor="text1"/>
        </w:rPr>
        <w:fldChar w:fldCharType="begin"/>
      </w:r>
      <w:r w:rsidR="00FA4973">
        <w:rPr>
          <w:color w:val="000000" w:themeColor="text1"/>
        </w:rPr>
        <w:instrText xml:space="preserve"> ADDIN EN.CITE &lt;EndNote&gt;&lt;Cite&gt;&lt;Author&gt;Briley&lt;/Author&gt;&lt;Year&gt;2023&lt;/Year&gt;&lt;RecNum&gt;49&lt;/RecNum&gt;&lt;DisplayText&gt;[4]&lt;/DisplayText&gt;&lt;record&gt;&lt;rec-number&gt;49&lt;/rec-number&gt;&lt;foreign-keys&gt;&lt;key app="EN" db-id="r590tsfx0arpzcetez3vztpka99dx9vtxs2z" timestamp="1699192319"&gt;49&lt;/key&gt;&lt;/foreign-keys&gt;&lt;ref-type name="Journal Article"&gt;17&lt;/ref-type&gt;&lt;contributors&gt;&lt;authors&gt;&lt;author&gt;Briley, Simon J&lt;/author&gt;&lt;author&gt;O’Brien, Thomas J&lt;/author&gt;&lt;author&gt;Oh, Yim‐Taek&lt;/author&gt;&lt;author&gt;Vegter, Riemer JK&lt;/author&gt;&lt;author&gt;Chan, Mui&lt;/author&gt;&lt;author&gt;Mason, Barry S&lt;/author&gt;&lt;author&gt;Goosey‐Tolfrey, Victoria L&lt;/author&gt;&lt;/authors&gt;&lt;/contributors&gt;&lt;titles&gt;&lt;title&gt;Wheelchair rugby players maintain sprint performance but alter propulsion biomechanics after simulated match play&lt;/title&gt;&lt;secondary-title&gt;Scandinavian Journal of Medicine &amp;amp; Science in Sports&lt;/secondary-title&gt;&lt;/titles&gt;&lt;periodical&gt;&lt;full-title&gt;Scandinavian Journal of Medicine &amp;amp; Science in Sports&lt;/full-title&gt;&lt;/periodical&gt;&lt;dates&gt;&lt;year&gt;2023&lt;/year&gt;&lt;/dates&gt;&lt;isbn&gt;0905-7188&lt;/isbn&gt;&lt;urls&gt;&lt;/urls&gt;&lt;/record&gt;&lt;/Cite&gt;&lt;/EndNote&gt;</w:instrText>
      </w:r>
      <w:r w:rsidR="00B06D13">
        <w:rPr>
          <w:color w:val="000000" w:themeColor="text1"/>
        </w:rPr>
        <w:fldChar w:fldCharType="separate"/>
      </w:r>
      <w:r w:rsidR="00FA4973">
        <w:rPr>
          <w:noProof/>
          <w:color w:val="000000" w:themeColor="text1"/>
        </w:rPr>
        <w:t>[4]</w:t>
      </w:r>
      <w:r w:rsidR="00B06D13">
        <w:rPr>
          <w:color w:val="000000" w:themeColor="text1"/>
        </w:rPr>
        <w:fldChar w:fldCharType="end"/>
      </w:r>
      <w:r w:rsidR="00895BEA">
        <w:rPr>
          <w:color w:val="000000" w:themeColor="text1"/>
        </w:rPr>
        <w:t xml:space="preserve">. </w:t>
      </w:r>
      <w:r w:rsidR="00895BEA" w:rsidRPr="0096649E">
        <w:rPr>
          <w:color w:val="000000" w:themeColor="text1"/>
        </w:rPr>
        <w:t>Consequently, the ability to rapidly accelerate and attain peak velocities has been identified as</w:t>
      </w:r>
      <w:r w:rsidR="00895BEA">
        <w:rPr>
          <w:color w:val="000000" w:themeColor="text1"/>
        </w:rPr>
        <w:t xml:space="preserve"> a</w:t>
      </w:r>
      <w:r w:rsidR="00895BEA" w:rsidRPr="0096649E">
        <w:rPr>
          <w:color w:val="000000" w:themeColor="text1"/>
        </w:rPr>
        <w:t xml:space="preserve"> determinant of on-court performance </w:t>
      </w:r>
      <w:r w:rsidR="00895BEA">
        <w:rPr>
          <w:color w:val="000000" w:themeColor="text1"/>
        </w:rPr>
        <w:fldChar w:fldCharType="begin">
          <w:fldData xml:space="preserve">PEVuZE5vdGU+PENpdGU+PEF1dGhvcj5SaG9kZXM8L0F1dGhvcj48WWVhcj4yMDE1PC9ZZWFyPjxS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</w:fldData>
        </w:fldChar>
      </w:r>
      <w:r w:rsidR="00FA4973">
        <w:rPr>
          <w:color w:val="000000" w:themeColor="text1"/>
        </w:rPr>
        <w:instrText xml:space="preserve"> ADDIN EN.CITE </w:instrText>
      </w:r>
      <w:r w:rsidR="00FA4973">
        <w:rPr>
          <w:color w:val="000000" w:themeColor="text1"/>
        </w:rPr>
        <w:fldChar w:fldCharType="begin">
          <w:fldData xml:space="preserve">PEVuZE5vdGU+PENpdGU+PEF1dGhvcj5SaG9kZXM8L0F1dGhvcj48WWVhcj4yMDE1PC9ZZWFyPjxS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</w:fldData>
        </w:fldChar>
      </w:r>
      <w:r w:rsidR="00FA4973">
        <w:rPr>
          <w:color w:val="000000" w:themeColor="text1"/>
        </w:rPr>
        <w:instrText xml:space="preserve"> ADDIN EN.CITE.DATA </w:instrText>
      </w:r>
      <w:r w:rsidR="00FA4973">
        <w:rPr>
          <w:color w:val="000000" w:themeColor="text1"/>
        </w:rPr>
      </w:r>
      <w:r w:rsidR="00FA4973">
        <w:rPr>
          <w:color w:val="000000" w:themeColor="text1"/>
        </w:rPr>
        <w:fldChar w:fldCharType="end"/>
      </w:r>
      <w:r w:rsidR="00895BEA">
        <w:rPr>
          <w:color w:val="000000" w:themeColor="text1"/>
        </w:rPr>
      </w:r>
      <w:r w:rsidR="00895BEA">
        <w:rPr>
          <w:color w:val="000000" w:themeColor="text1"/>
        </w:rPr>
        <w:fldChar w:fldCharType="separate"/>
      </w:r>
      <w:r w:rsidR="00FA4973">
        <w:rPr>
          <w:noProof/>
          <w:color w:val="000000" w:themeColor="text1"/>
        </w:rPr>
        <w:t>[1, 12]</w:t>
      </w:r>
      <w:r w:rsidR="00895BEA">
        <w:rPr>
          <w:color w:val="000000" w:themeColor="text1"/>
        </w:rPr>
        <w:fldChar w:fldCharType="end"/>
      </w:r>
      <w:r w:rsidR="00895BEA" w:rsidRPr="0096649E">
        <w:rPr>
          <w:color w:val="000000" w:themeColor="text1"/>
        </w:rPr>
        <w:t>.</w:t>
      </w:r>
      <w:r w:rsidR="00895BEA">
        <w:rPr>
          <w:color w:val="000000" w:themeColor="text1"/>
        </w:rPr>
        <w:t xml:space="preserve"> </w:t>
      </w:r>
      <w:r w:rsidR="002C74F4">
        <w:rPr>
          <w:color w:val="000000" w:themeColor="text1"/>
        </w:rPr>
        <w:t>The</w:t>
      </w:r>
      <w:r w:rsidR="00120DBB">
        <w:rPr>
          <w:color w:val="000000" w:themeColor="text1"/>
        </w:rPr>
        <w:t xml:space="preserve"> ability to </w:t>
      </w:r>
      <w:r w:rsidR="00895BEA">
        <w:rPr>
          <w:color w:val="000000" w:themeColor="text1"/>
        </w:rPr>
        <w:t>achieve</w:t>
      </w:r>
      <w:r w:rsidR="00120DBB">
        <w:rPr>
          <w:color w:val="000000" w:themeColor="text1"/>
        </w:rPr>
        <w:t xml:space="preserve"> greater peak </w:t>
      </w:r>
      <w:r w:rsidR="00895BEA">
        <w:rPr>
          <w:color w:val="000000" w:themeColor="text1"/>
        </w:rPr>
        <w:t>velocities</w:t>
      </w:r>
      <w:r w:rsidR="00120DBB">
        <w:rPr>
          <w:color w:val="000000" w:themeColor="text1"/>
        </w:rPr>
        <w:t xml:space="preserve"> has </w:t>
      </w:r>
      <w:r w:rsidR="002C74F4">
        <w:rPr>
          <w:color w:val="000000" w:themeColor="text1"/>
        </w:rPr>
        <w:t>also been</w:t>
      </w:r>
      <w:r w:rsidR="00120DBB">
        <w:rPr>
          <w:color w:val="000000" w:themeColor="text1"/>
        </w:rPr>
        <w:t xml:space="preserve"> reported to increase with </w:t>
      </w:r>
      <w:r w:rsidR="002C74F4">
        <w:rPr>
          <w:color w:val="000000" w:themeColor="text1"/>
        </w:rPr>
        <w:t xml:space="preserve">the </w:t>
      </w:r>
      <w:r w:rsidR="00120DBB">
        <w:rPr>
          <w:color w:val="000000" w:themeColor="text1"/>
        </w:rPr>
        <w:t>functional classification</w:t>
      </w:r>
      <w:r w:rsidR="00F00AD6">
        <w:rPr>
          <w:color w:val="000000" w:themeColor="text1"/>
        </w:rPr>
        <w:t xml:space="preserve"> </w:t>
      </w:r>
      <w:r w:rsidR="006E5AFA">
        <w:rPr>
          <w:color w:val="000000" w:themeColor="text1"/>
        </w:rPr>
        <w:fldChar w:fldCharType="begin"/>
      </w:r>
      <w:r w:rsidR="00FA4973">
        <w:rPr>
          <w:color w:val="000000" w:themeColor="text1"/>
        </w:rPr>
        <w:instrText xml:space="preserve"> ADDIN EN.CITE &lt;EndNote&gt;&lt;Cite&gt;&lt;Author&gt;Rhodes&lt;/Author&gt;&lt;Year&gt;2017&lt;/Year&gt;&lt;RecNum&gt;32&lt;/RecNum&gt;&lt;DisplayText&gt;[13]&lt;/DisplayText&gt;&lt;record&gt;&lt;rec-number&gt;32&lt;/rec-number&gt;&lt;foreign-keys&gt;&lt;key app="EN" db-id="r590tsfx0arpzcetez3vztpka99dx9vtxs2z" timestamp="1683554686"&gt;32&lt;/key&gt;&lt;/foreign-keys&gt;&lt;ref-type name="Journal Article"&gt;17&lt;/ref-type&gt;&lt;contributors&gt;&lt;authors&gt;&lt;author&gt;Rhodes, James M&lt;/author&gt;&lt;author&gt;Mason, Barry S&lt;/author&gt;&lt;author&gt;Paulson, Thomas AW&lt;/author&gt;&lt;author&gt;Goosey-Tolfrey, Victoria L&lt;/author&gt;&lt;/authors&gt;&lt;/contributors&gt;&lt;titles&gt;&lt;title&gt;A comparison of speed profiles during training and competition in elite wheelchair rugby players&lt;/title&gt;&lt;secondary-title&gt;International Journal of Sports Physiology and Performance&lt;/secondary-title&gt;&lt;/titles&gt;&lt;periodical&gt;&lt;full-title&gt;International journal of sports physiology and performance&lt;/full-title&gt;&lt;/periodical&gt;&lt;pages&gt;777-782&lt;/pages&gt;&lt;volume&gt;12&lt;/volume&gt;&lt;number&gt;6&lt;/number&gt;&lt;dates&gt;&lt;year&gt;2017&lt;/year&gt;&lt;/dates&gt;&lt;isbn&gt;1555-0273&lt;/isbn&gt;&lt;urls&gt;&lt;/urls&gt;&lt;/record&gt;&lt;/Cite&gt;&lt;/EndNote&gt;</w:instrText>
      </w:r>
      <w:r w:rsidR="006E5AFA">
        <w:rPr>
          <w:color w:val="000000" w:themeColor="text1"/>
        </w:rPr>
        <w:fldChar w:fldCharType="separate"/>
      </w:r>
      <w:r w:rsidR="00FA4973">
        <w:rPr>
          <w:noProof/>
          <w:color w:val="000000" w:themeColor="text1"/>
        </w:rPr>
        <w:t>[13]</w:t>
      </w:r>
      <w:r w:rsidR="006E5AFA">
        <w:rPr>
          <w:color w:val="000000" w:themeColor="text1"/>
        </w:rPr>
        <w:fldChar w:fldCharType="end"/>
      </w:r>
      <w:r w:rsidR="006F50D7">
        <w:rPr>
          <w:color w:val="000000" w:themeColor="text1"/>
        </w:rPr>
        <w:t>,</w:t>
      </w:r>
      <w:r w:rsidR="00F00AD6">
        <w:rPr>
          <w:color w:val="000000" w:themeColor="text1"/>
        </w:rPr>
        <w:t xml:space="preserve"> </w:t>
      </w:r>
      <w:r w:rsidR="000B4C8A">
        <w:rPr>
          <w:color w:val="000000" w:themeColor="text1"/>
        </w:rPr>
        <w:t xml:space="preserve">with </w:t>
      </w:r>
      <w:r w:rsidR="00222709">
        <w:rPr>
          <w:color w:val="000000" w:themeColor="text1"/>
        </w:rPr>
        <w:t>HP players spend</w:t>
      </w:r>
      <w:r w:rsidR="00F00AD6">
        <w:rPr>
          <w:color w:val="000000" w:themeColor="text1"/>
        </w:rPr>
        <w:t>ing</w:t>
      </w:r>
      <w:r w:rsidR="00222709">
        <w:rPr>
          <w:color w:val="000000" w:themeColor="text1"/>
        </w:rPr>
        <w:t xml:space="preserve"> more time performing high-speed activities than</w:t>
      </w:r>
      <w:r w:rsidR="004663E2">
        <w:rPr>
          <w:color w:val="000000" w:themeColor="text1"/>
        </w:rPr>
        <w:t xml:space="preserve"> LP players </w:t>
      </w:r>
      <w:r w:rsidR="004663E2">
        <w:rPr>
          <w:color w:val="000000" w:themeColor="text1"/>
        </w:rPr>
        <w:fldChar w:fldCharType="begin"/>
      </w:r>
      <w:r w:rsidR="00B72862">
        <w:rPr>
          <w:color w:val="000000" w:themeColor="text1"/>
        </w:rPr>
        <w:instrText xml:space="preserve"> ADDIN EN.CITE &lt;EndNote&gt;&lt;Cite&gt;&lt;Author&gt;Rhodes&lt;/Author&gt;&lt;Year&gt;2015&lt;/Year&gt;&lt;RecNum&gt;56&lt;/RecNum&gt;&lt;DisplayText&gt;[14]&lt;/DisplayText&gt;&lt;record&gt;&lt;rec-number&gt;56&lt;/rec-number&gt;&lt;foreign-keys&gt;&lt;key app="EN" db-id="r590tsfx0arpzcetez3vztpka99dx9vtxs2z" timestamp="1701036020"&gt;56&lt;/key&gt;&lt;/foreign-keys&gt;&lt;ref-type name="Journal Article"&gt;17&lt;/ref-type&gt;&lt;contributors&gt;&lt;authors&gt;&lt;author&gt;Rhodes, James M&lt;/author&gt;&lt;author&gt;Mason, Barry S&lt;/author&gt;&lt;author&gt;Malone, Laurie A&lt;/author&gt;&lt;author&gt;Goosey-Tolfrey, Victoria L&lt;/author&gt;&lt;/authors&gt;&lt;/contributors&gt;&lt;titles&gt;&lt;title&gt;Effect of team rank and player classification on activity profiles of elite wheelchair rugby players&lt;/title&gt;&lt;secondary-title&gt;Journal of Sports Sciences&lt;/secondary-title&gt;&lt;/titles&gt;&lt;periodical&gt;&lt;full-title&gt;Journal of Sports Sciences&lt;/full-title&gt;&lt;/periodical&gt;&lt;pages&gt;2070-2078&lt;/pages&gt;&lt;volume&gt;33&lt;/volume&gt;&lt;number&gt;19&lt;/number&gt;&lt;dates&gt;&lt;year&gt;2015&lt;/year&gt;&lt;/dates&gt;&lt;isbn&gt;0264-0414&lt;/isbn&gt;&lt;urls&gt;&lt;/urls&gt;&lt;/record&gt;&lt;/Cite&gt;&lt;/EndNote&gt;</w:instrText>
      </w:r>
      <w:r w:rsidR="004663E2">
        <w:rPr>
          <w:color w:val="000000" w:themeColor="text1"/>
        </w:rPr>
        <w:fldChar w:fldCharType="separate"/>
      </w:r>
      <w:r w:rsidR="00FA4973">
        <w:rPr>
          <w:noProof/>
          <w:color w:val="000000" w:themeColor="text1"/>
        </w:rPr>
        <w:t>[14]</w:t>
      </w:r>
      <w:r w:rsidR="004663E2">
        <w:rPr>
          <w:color w:val="000000" w:themeColor="text1"/>
        </w:rPr>
        <w:fldChar w:fldCharType="end"/>
      </w:r>
      <w:r w:rsidR="00120DBB">
        <w:rPr>
          <w:color w:val="000000" w:themeColor="text1"/>
        </w:rPr>
        <w:t>.</w:t>
      </w:r>
      <w:r w:rsidR="002C74F4">
        <w:rPr>
          <w:color w:val="000000" w:themeColor="text1"/>
        </w:rPr>
        <w:t xml:space="preserve"> </w:t>
      </w:r>
      <w:r w:rsidR="00FD4DA1">
        <w:rPr>
          <w:color w:val="000000" w:themeColor="text1"/>
        </w:rPr>
        <w:t>In a study investigating sprint performance in a laboratory setting</w:t>
      </w:r>
      <w:r w:rsidR="000B4C8A">
        <w:rPr>
          <w:color w:val="000000" w:themeColor="text1"/>
        </w:rPr>
        <w:t xml:space="preserve"> using a wheelchair ergometer</w:t>
      </w:r>
      <w:r w:rsidR="00222709">
        <w:rPr>
          <w:color w:val="000000" w:themeColor="text1"/>
        </w:rPr>
        <w:t>,</w:t>
      </w:r>
      <w:r w:rsidR="00FD4DA1">
        <w:rPr>
          <w:color w:val="000000" w:themeColor="text1"/>
        </w:rPr>
        <w:t xml:space="preserve"> </w:t>
      </w:r>
      <w:proofErr w:type="spellStart"/>
      <w:r w:rsidR="00FD4DA1">
        <w:rPr>
          <w:color w:val="000000" w:themeColor="text1"/>
        </w:rPr>
        <w:t>Goosey</w:t>
      </w:r>
      <w:proofErr w:type="spellEnd"/>
      <w:r w:rsidR="00FD4DA1">
        <w:rPr>
          <w:color w:val="000000" w:themeColor="text1"/>
        </w:rPr>
        <w:t xml:space="preserve">-Tolfrey </w:t>
      </w:r>
      <w:r w:rsidR="00FD4DA1" w:rsidRPr="00387E9C">
        <w:rPr>
          <w:i/>
          <w:iCs/>
          <w:color w:val="000000" w:themeColor="text1"/>
        </w:rPr>
        <w:t>et al.</w:t>
      </w:r>
      <w:r w:rsidR="00FD4DA1">
        <w:rPr>
          <w:color w:val="000000" w:themeColor="text1"/>
        </w:rPr>
        <w:t xml:space="preserve"> </w:t>
      </w:r>
      <w:r w:rsidR="00FD4DA1">
        <w:rPr>
          <w:color w:val="000000" w:themeColor="text1"/>
        </w:rPr>
        <w:fldChar w:fldCharType="begin"/>
      </w:r>
      <w:r w:rsidR="00B72862">
        <w:rPr>
          <w:color w:val="000000" w:themeColor="text1"/>
        </w:rPr>
        <w:instrText xml:space="preserve"> ADDIN EN.CITE &lt;EndNote&gt;&lt;Cite&gt;&lt;Author&gt;Goosey‐Tolfrey&lt;/Author&gt;&lt;Year&gt;2018&lt;/Year&gt;&lt;RecNum&gt;18&lt;/RecNum&gt;&lt;DisplayText&gt;[15]&lt;/DisplayText&gt;&lt;record&gt;&lt;rec-number&gt;18&lt;/rec-number&gt;&lt;foreign-keys&gt;&lt;key app="EN" db-id="r590tsfx0arpzcetez3vztpka99dx9vtxs2z" timestamp="1683554160"&gt;18&lt;/key&gt;&lt;/foreign-keys&gt;&lt;ref-type name="Journal Article"&gt;17&lt;/ref-type&gt;&lt;contributors&gt;&lt;authors&gt;&lt;author&gt;Goosey‐Tolfrey, Victoria L&lt;/author&gt;&lt;author&gt;Vegter, Riemer JK&lt;/author&gt;&lt;author&gt;Mason, Barry S&lt;/author&gt;&lt;author&gt;Paulson, Thomas AW&lt;/author&gt;&lt;author&gt;Lenton, John P&lt;/author&gt;&lt;author&gt;Van Der Scheer, Jan W&lt;/author&gt;&lt;author&gt;van der Woude, Lucas HV&lt;/author&gt;&lt;/authors&gt;&lt;/contributors&gt;&lt;titles&gt;&lt;title&gt;Sprint performance and propulsion asymmetries on an ergometer in trained high‐and low‐point wheelchair rugby players&lt;/title&gt;&lt;secondary-title&gt;Scandinavian Journal of Medicine &amp;amp; Science in Sports&lt;/secondary-title&gt;&lt;/titles&gt;&lt;periodical&gt;&lt;full-title&gt;Scandinavian Journal of Medicine &amp;amp; Science in Sports&lt;/full-title&gt;&lt;/periodical&gt;&lt;pages&gt;1586-1593&lt;/pages&gt;&lt;volume&gt;28&lt;/volume&gt;&lt;number&gt;5&lt;/number&gt;&lt;dates&gt;&lt;year&gt;2018&lt;/year&gt;&lt;/dates&gt;&lt;isbn&gt;0905-7188&lt;/isbn&gt;&lt;urls&gt;&lt;/urls&gt;&lt;/record&gt;&lt;/Cite&gt;&lt;/EndNote&gt;</w:instrText>
      </w:r>
      <w:r w:rsidR="00FD4DA1">
        <w:rPr>
          <w:color w:val="000000" w:themeColor="text1"/>
        </w:rPr>
        <w:fldChar w:fldCharType="separate"/>
      </w:r>
      <w:r w:rsidR="00FA4973">
        <w:rPr>
          <w:noProof/>
          <w:color w:val="000000" w:themeColor="text1"/>
        </w:rPr>
        <w:t>[15]</w:t>
      </w:r>
      <w:r w:rsidR="00FD4DA1">
        <w:rPr>
          <w:color w:val="000000" w:themeColor="text1"/>
        </w:rPr>
        <w:fldChar w:fldCharType="end"/>
      </w:r>
      <w:r w:rsidR="004663E2">
        <w:rPr>
          <w:color w:val="000000" w:themeColor="text1"/>
        </w:rPr>
        <w:t xml:space="preserve"> reported that HP players achieved a faster sprint time over 28m </w:t>
      </w:r>
      <w:r w:rsidR="00222709">
        <w:rPr>
          <w:color w:val="000000" w:themeColor="text1"/>
        </w:rPr>
        <w:t>than</w:t>
      </w:r>
      <w:r w:rsidR="004663E2">
        <w:rPr>
          <w:color w:val="000000" w:themeColor="text1"/>
        </w:rPr>
        <w:t xml:space="preserve"> LP players. This was reported to </w:t>
      </w:r>
      <w:r w:rsidR="006F50D7">
        <w:rPr>
          <w:color w:val="000000" w:themeColor="text1"/>
        </w:rPr>
        <w:t>result from</w:t>
      </w:r>
      <w:r w:rsidR="004663E2">
        <w:rPr>
          <w:color w:val="000000" w:themeColor="text1"/>
        </w:rPr>
        <w:t xml:space="preserve"> </w:t>
      </w:r>
      <w:r w:rsidR="00222709">
        <w:rPr>
          <w:color w:val="000000" w:themeColor="text1"/>
        </w:rPr>
        <w:t xml:space="preserve">them </w:t>
      </w:r>
      <w:r w:rsidR="004663E2">
        <w:rPr>
          <w:color w:val="000000" w:themeColor="text1"/>
        </w:rPr>
        <w:t>achieving higher peak power output</w:t>
      </w:r>
      <w:r w:rsidR="00222709">
        <w:rPr>
          <w:color w:val="000000" w:themeColor="text1"/>
        </w:rPr>
        <w:t>s,</w:t>
      </w:r>
      <w:r w:rsidR="004663E2">
        <w:rPr>
          <w:color w:val="000000" w:themeColor="text1"/>
        </w:rPr>
        <w:t xml:space="preserve"> </w:t>
      </w:r>
      <w:r w:rsidR="00222709">
        <w:rPr>
          <w:color w:val="000000" w:themeColor="text1"/>
        </w:rPr>
        <w:t>resulting</w:t>
      </w:r>
      <w:r w:rsidR="004663E2">
        <w:rPr>
          <w:color w:val="000000" w:themeColor="text1"/>
        </w:rPr>
        <w:t xml:space="preserve"> </w:t>
      </w:r>
      <w:r w:rsidR="00222709">
        <w:rPr>
          <w:color w:val="000000" w:themeColor="text1"/>
        </w:rPr>
        <w:t>in</w:t>
      </w:r>
      <w:r w:rsidR="004663E2">
        <w:rPr>
          <w:color w:val="000000" w:themeColor="text1"/>
        </w:rPr>
        <w:t xml:space="preserve"> greater acceleration and</w:t>
      </w:r>
      <w:r w:rsidR="00883DBC">
        <w:rPr>
          <w:color w:val="000000" w:themeColor="text1"/>
        </w:rPr>
        <w:t>,</w:t>
      </w:r>
      <w:r w:rsidR="004663E2">
        <w:rPr>
          <w:color w:val="000000" w:themeColor="text1"/>
        </w:rPr>
        <w:t xml:space="preserve"> thus</w:t>
      </w:r>
      <w:r w:rsidR="00222709">
        <w:rPr>
          <w:color w:val="000000" w:themeColor="text1"/>
        </w:rPr>
        <w:t>,</w:t>
      </w:r>
      <w:r w:rsidR="004663E2">
        <w:rPr>
          <w:color w:val="000000" w:themeColor="text1"/>
        </w:rPr>
        <w:t xml:space="preserve"> </w:t>
      </w:r>
      <w:r w:rsidR="00222709">
        <w:rPr>
          <w:color w:val="000000" w:themeColor="text1"/>
        </w:rPr>
        <w:t>higher</w:t>
      </w:r>
      <w:r w:rsidR="004663E2">
        <w:rPr>
          <w:color w:val="000000" w:themeColor="text1"/>
        </w:rPr>
        <w:t xml:space="preserve"> top speeds </w:t>
      </w:r>
      <w:r w:rsidR="004663E2">
        <w:rPr>
          <w:color w:val="000000" w:themeColor="text1"/>
        </w:rPr>
        <w:fldChar w:fldCharType="begin"/>
      </w:r>
      <w:r w:rsidR="00B72862">
        <w:rPr>
          <w:color w:val="000000" w:themeColor="text1"/>
        </w:rPr>
        <w:instrText xml:space="preserve"> ADDIN EN.CITE &lt;EndNote&gt;&lt;Cite&gt;&lt;Author&gt;Goosey‐Tolfrey&lt;/Author&gt;&lt;Year&gt;2018&lt;/Year&gt;&lt;RecNum&gt;18&lt;/RecNum&gt;&lt;DisplayText&gt;[15]&lt;/DisplayText&gt;&lt;record&gt;&lt;rec-number&gt;18&lt;/rec-number&gt;&lt;foreign-keys&gt;&lt;key app="EN" db-id="r590tsfx0arpzcetez3vztpka99dx9vtxs2z" timestamp="1683554160"&gt;18&lt;/key&gt;&lt;/foreign-keys&gt;&lt;ref-type name="Journal Article"&gt;17&lt;/ref-type&gt;&lt;contributors&gt;&lt;authors&gt;&lt;author&gt;Goosey‐Tolfrey, Victoria L&lt;/author&gt;&lt;author&gt;Vegter, Riemer JK&lt;/author&gt;&lt;author&gt;Mason, Barry S&lt;/author&gt;&lt;author&gt;Paulson, Thomas AW&lt;/author&gt;&lt;author&gt;Lenton, John P&lt;/author&gt;&lt;author&gt;Van Der Scheer, Jan W&lt;/author&gt;&lt;author&gt;van der Woude, Lucas HV&lt;/author&gt;&lt;/authors&gt;&lt;/contributors&gt;&lt;titles&gt;&lt;title&gt;Sprint performance and propulsion asymmetries on an ergometer in trained high‐and low‐point wheelchair rugby players&lt;/title&gt;&lt;secondary-title&gt;Scandinavian Journal of Medicine &amp;amp; Science in Sports&lt;/secondary-title&gt;&lt;/titles&gt;&lt;periodical&gt;&lt;full-title&gt;Scandinavian Journal of Medicine &amp;amp; Science in Sports&lt;/full-title&gt;&lt;/periodical&gt;&lt;pages&gt;1586-1593&lt;/pages&gt;&lt;volume&gt;28&lt;/volume&gt;&lt;number&gt;5&lt;/number&gt;&lt;dates&gt;&lt;year&gt;2018&lt;/year&gt;&lt;/dates&gt;&lt;isbn&gt;0905-7188&lt;/isbn&gt;&lt;urls&gt;&lt;/urls&gt;&lt;/record&gt;&lt;/Cite&gt;&lt;/EndNote&gt;</w:instrText>
      </w:r>
      <w:r w:rsidR="004663E2">
        <w:rPr>
          <w:color w:val="000000" w:themeColor="text1"/>
        </w:rPr>
        <w:fldChar w:fldCharType="separate"/>
      </w:r>
      <w:r w:rsidR="00FA4973">
        <w:rPr>
          <w:noProof/>
          <w:color w:val="000000" w:themeColor="text1"/>
        </w:rPr>
        <w:t>[15]</w:t>
      </w:r>
      <w:r w:rsidR="004663E2">
        <w:rPr>
          <w:color w:val="000000" w:themeColor="text1"/>
        </w:rPr>
        <w:fldChar w:fldCharType="end"/>
      </w:r>
      <w:r w:rsidR="00FA4973">
        <w:rPr>
          <w:color w:val="000000" w:themeColor="text1"/>
        </w:rPr>
        <w:t xml:space="preserve">. </w:t>
      </w:r>
      <w:r w:rsidR="00F00AD6">
        <w:rPr>
          <w:color w:val="000000" w:themeColor="text1"/>
        </w:rPr>
        <w:t xml:space="preserve">When examining </w:t>
      </w:r>
      <w:r w:rsidR="0042762A">
        <w:rPr>
          <w:color w:val="000000" w:themeColor="text1"/>
        </w:rPr>
        <w:t xml:space="preserve">sprinting </w:t>
      </w:r>
      <w:r w:rsidR="00671F87">
        <w:rPr>
          <w:color w:val="000000" w:themeColor="text1"/>
        </w:rPr>
        <w:t>kinematics</w:t>
      </w:r>
      <w:r w:rsidR="0047393E">
        <w:rPr>
          <w:color w:val="000000" w:themeColor="text1"/>
        </w:rPr>
        <w:t>,</w:t>
      </w:r>
      <w:r w:rsidR="00671F87">
        <w:rPr>
          <w:color w:val="000000" w:themeColor="text1"/>
        </w:rPr>
        <w:t xml:space="preserve"> Haydon </w:t>
      </w:r>
      <w:r w:rsidR="00671F87" w:rsidRPr="00671F87">
        <w:rPr>
          <w:i/>
          <w:iCs/>
          <w:color w:val="000000" w:themeColor="text1"/>
        </w:rPr>
        <w:t>et al.</w:t>
      </w:r>
      <w:r w:rsidR="00671F87">
        <w:rPr>
          <w:i/>
          <w:iCs/>
          <w:color w:val="000000" w:themeColor="text1"/>
        </w:rPr>
        <w:t xml:space="preserve"> </w:t>
      </w:r>
      <w:r w:rsidR="00671F87">
        <w:rPr>
          <w:i/>
          <w:iCs/>
          <w:color w:val="000000" w:themeColor="text1"/>
        </w:rPr>
        <w:fldChar w:fldCharType="begin"/>
      </w:r>
      <w:r w:rsidR="00FA4973">
        <w:rPr>
          <w:i/>
          <w:iCs/>
          <w:color w:val="000000" w:themeColor="text1"/>
        </w:rPr>
        <w:instrText xml:space="preserve"> ADDIN EN.CITE &lt;EndNote&gt;&lt;Cite&gt;&lt;Author&gt;Haydon&lt;/Author&gt;&lt;Year&gt;2018&lt;/Year&gt;&lt;RecNum&gt;22&lt;/RecNum&gt;&lt;DisplayText&gt;[9]&lt;/DisplayText&gt;&lt;record&gt;&lt;rec-number&gt;22&lt;/rec-number&gt;&lt;foreign-keys&gt;&lt;key app="EN" db-id="r590tsfx0arpzcetez3vztpka99dx9vtxs2z" timestamp="1683554323"&gt;22&lt;/key&gt;&lt;/foreign-keys&gt;&lt;ref-type name="Journal Article"&gt;17&lt;/ref-type&gt;&lt;contributors&gt;&lt;authors&gt;&lt;author&gt;Haydon, David S&lt;/author&gt;&lt;author&gt;Pinder, Ross A&lt;/author&gt;&lt;author&gt;Grimshaw, Paul N&lt;/author&gt;&lt;author&gt;Robertson, William SP&lt;/author&gt;&lt;/authors&gt;&lt;/contributors&gt;&lt;titles&gt;&lt;title&gt;Overground-Propulsion Kinematics and Acceleration in Elite Wheelchair Rugby&lt;/title&gt;&lt;secondary-title&gt;International Journal of Sports Physiology &amp;amp; Performance&lt;/secondary-title&gt;&lt;/titles&gt;&lt;periodical&gt;&lt;full-title&gt;International Journal of Sports Physiology &amp;amp; Performance&lt;/full-title&gt;&lt;/periodical&gt;&lt;volume&gt;13&lt;/volume&gt;&lt;number&gt;2&lt;/number&gt;&lt;dates&gt;&lt;year&gt;2018&lt;/year&gt;&lt;/dates&gt;&lt;isbn&gt;1555-0265&lt;/isbn&gt;&lt;urls&gt;&lt;/urls&gt;&lt;/record&gt;&lt;/Cite&gt;&lt;/EndNote&gt;</w:instrText>
      </w:r>
      <w:r w:rsidR="00671F87">
        <w:rPr>
          <w:i/>
          <w:iCs/>
          <w:color w:val="000000" w:themeColor="text1"/>
        </w:rPr>
        <w:fldChar w:fldCharType="separate"/>
      </w:r>
      <w:r w:rsidR="00FA4973">
        <w:rPr>
          <w:i/>
          <w:iCs/>
          <w:noProof/>
          <w:color w:val="000000" w:themeColor="text1"/>
        </w:rPr>
        <w:t>[9]</w:t>
      </w:r>
      <w:r w:rsidR="00671F87">
        <w:rPr>
          <w:i/>
          <w:iCs/>
          <w:color w:val="000000" w:themeColor="text1"/>
        </w:rPr>
        <w:fldChar w:fldCharType="end"/>
      </w:r>
      <w:r w:rsidR="00671F87">
        <w:rPr>
          <w:color w:val="000000" w:themeColor="text1"/>
        </w:rPr>
        <w:t xml:space="preserve"> found differences in </w:t>
      </w:r>
      <w:r w:rsidR="0042762A">
        <w:rPr>
          <w:color w:val="000000" w:themeColor="text1"/>
        </w:rPr>
        <w:t xml:space="preserve">propulsion </w:t>
      </w:r>
      <w:r w:rsidR="00671F87">
        <w:rPr>
          <w:color w:val="000000" w:themeColor="text1"/>
        </w:rPr>
        <w:t xml:space="preserve">technique between players with differing activity limitations. </w:t>
      </w:r>
      <w:r w:rsidR="0042762A">
        <w:rPr>
          <w:color w:val="000000" w:themeColor="text1"/>
        </w:rPr>
        <w:t xml:space="preserve">The research highlighted above suggests a difference in sprint performance based on functional ability. However, at present, </w:t>
      </w:r>
      <w:r w:rsidR="002904E7">
        <w:rPr>
          <w:color w:val="000000" w:themeColor="text1"/>
        </w:rPr>
        <w:t>studies have yet to investigate</w:t>
      </w:r>
      <w:r w:rsidR="0042762A">
        <w:rPr>
          <w:color w:val="000000" w:themeColor="text1"/>
        </w:rPr>
        <w:t xml:space="preserve"> the differences between the two formats of WCR.</w:t>
      </w:r>
    </w:p>
    <w:p w14:paraId="0B2B9FA2" w14:textId="77777777" w:rsidR="00066EA5" w:rsidRDefault="00066EA5" w:rsidP="002C74F4">
      <w:pPr>
        <w:spacing w:line="360" w:lineRule="auto"/>
        <w:jc w:val="both"/>
        <w:rPr>
          <w:color w:val="000000" w:themeColor="text1"/>
        </w:rPr>
      </w:pPr>
    </w:p>
    <w:p w14:paraId="1B34EF37" w14:textId="2FF167FE" w:rsidR="00C605E9" w:rsidRPr="00A065DC" w:rsidRDefault="5683BCE1" w:rsidP="002C74F4">
      <w:pPr>
        <w:spacing w:line="360" w:lineRule="auto"/>
        <w:jc w:val="both"/>
        <w:rPr>
          <w:color w:val="000000" w:themeColor="text1"/>
        </w:rPr>
      </w:pPr>
      <w:r w:rsidRPr="5683BCE1">
        <w:rPr>
          <w:color w:val="000000" w:themeColor="text1"/>
        </w:rPr>
        <w:t xml:space="preserve">Despite work exploring the sprint ability of WCR players, there </w:t>
      </w:r>
      <w:r w:rsidR="00F506BB">
        <w:rPr>
          <w:color w:val="000000" w:themeColor="text1"/>
        </w:rPr>
        <w:t>needs to be more</w:t>
      </w:r>
      <w:r w:rsidRPr="5683BCE1">
        <w:rPr>
          <w:color w:val="000000" w:themeColor="text1"/>
        </w:rPr>
        <w:t xml:space="preserve"> exploring their repeated sprint (RS) ability. A study by Gee </w:t>
      </w:r>
      <w:r w:rsidRPr="5683BCE1">
        <w:rPr>
          <w:i/>
          <w:iCs/>
          <w:color w:val="000000" w:themeColor="text1"/>
        </w:rPr>
        <w:t>et al.</w:t>
      </w:r>
      <w:r w:rsidRPr="5683BCE1">
        <w:rPr>
          <w:color w:val="000000" w:themeColor="text1"/>
        </w:rPr>
        <w:t xml:space="preserve"> </w:t>
      </w:r>
      <w:r w:rsidR="00754941" w:rsidRPr="5683BCE1">
        <w:rPr>
          <w:color w:val="000000" w:themeColor="text1"/>
        </w:rPr>
        <w:fldChar w:fldCharType="begin"/>
      </w:r>
      <w:r w:rsidR="00B72862">
        <w:rPr>
          <w:color w:val="000000" w:themeColor="text1"/>
        </w:rPr>
        <w:instrText xml:space="preserve"> ADDIN EN.CITE &lt;EndNote&gt;&lt;Cite&gt;&lt;Author&gt;Gee&lt;/Author&gt;&lt;Year&gt;2018&lt;/Year&gt;&lt;RecNum&gt;14&lt;/RecNum&gt;&lt;DisplayText&gt;[16]&lt;/DisplayText&gt;&lt;record&gt;&lt;rec-number&gt;14&lt;/rec-number&gt;&lt;foreign-keys&gt;&lt;key app="EN" db-id="r590tsfx0arpzcetez3vztpka99dx9vtxs2z" timestamp="1683554022"&gt;14&lt;/key&gt;&lt;/foreign-keys&gt;&lt;ref-type name="Journal Article"&gt;17&lt;/ref-type&gt;&lt;contributors&gt;&lt;authors&gt;&lt;author&gt;Gee, Cameron M&lt;/author&gt;&lt;author&gt;Lacroix, Melissa A&lt;/author&gt;&lt;author&gt;West, Christopher R&lt;/author&gt;&lt;/authors&gt;&lt;/contributors&gt;&lt;titles&gt;&lt;title&gt;A 20× 20 m repeated sprint field test replicates the demands of wheelchair rugby&lt;/title&gt;&lt;secondary-title&gt;Journal of Science and Medicine in Sport&lt;/secondary-title&gt;&lt;/titles&gt;&lt;periodical&gt;&lt;full-title&gt;Journal of science and medicine in sport&lt;/full-title&gt;&lt;/periodical&gt;&lt;pages&gt;753-757&lt;/pages&gt;&lt;volume&gt;21&lt;/volume&gt;&lt;number&gt;7&lt;/number&gt;&lt;dates&gt;&lt;year&gt;2018&lt;/year&gt;&lt;/dates&gt;&lt;isbn&gt;1440-2440&lt;/isbn&gt;&lt;urls&gt;&lt;related-urls&gt;&lt;url&gt;https://www.jsams.org/article/S1440-2440(17)31863-7/fulltext&lt;/url&gt;&lt;/related-urls&gt;&lt;/urls&gt;&lt;/record&gt;&lt;/Cite&gt;&lt;/EndNote&gt;</w:instrText>
      </w:r>
      <w:r w:rsidR="00754941" w:rsidRPr="5683BCE1">
        <w:rPr>
          <w:color w:val="000000" w:themeColor="text1"/>
        </w:rPr>
        <w:fldChar w:fldCharType="separate"/>
      </w:r>
      <w:r w:rsidR="00FA4973">
        <w:rPr>
          <w:noProof/>
          <w:color w:val="000000" w:themeColor="text1"/>
        </w:rPr>
        <w:t>[16]</w:t>
      </w:r>
      <w:r w:rsidR="00754941" w:rsidRPr="5683BCE1">
        <w:rPr>
          <w:color w:val="000000" w:themeColor="text1"/>
        </w:rPr>
        <w:fldChar w:fldCharType="end"/>
      </w:r>
      <w:r w:rsidRPr="5683BCE1">
        <w:rPr>
          <w:color w:val="000000" w:themeColor="text1"/>
        </w:rPr>
        <w:t xml:space="preserve"> investigated the effectiveness of a 20x20m RS field test to replicate the physical demands of WCR. The results showed a positive correlation between peak heart rate (HR) and blood lactate in the field test (</w:t>
      </w:r>
      <w:r w:rsidRPr="5683BCE1">
        <w:rPr>
          <w:i/>
          <w:iCs/>
          <w:color w:val="000000" w:themeColor="text1"/>
        </w:rPr>
        <w:t>r</w:t>
      </w:r>
      <w:r w:rsidRPr="5683BCE1">
        <w:rPr>
          <w:color w:val="000000" w:themeColor="text1"/>
        </w:rPr>
        <w:t xml:space="preserve"> = 0.470, </w:t>
      </w:r>
      <w:r w:rsidRPr="5683BCE1">
        <w:rPr>
          <w:i/>
          <w:iCs/>
          <w:color w:val="000000" w:themeColor="text1"/>
        </w:rPr>
        <w:t>p</w:t>
      </w:r>
      <w:r w:rsidRPr="5683BCE1">
        <w:rPr>
          <w:color w:val="000000" w:themeColor="text1"/>
        </w:rPr>
        <w:t xml:space="preserve"> = 0.043), as well as between peak HR and peak speed (</w:t>
      </w:r>
      <w:r w:rsidRPr="5683BCE1">
        <w:rPr>
          <w:i/>
          <w:iCs/>
          <w:color w:val="000000" w:themeColor="text1"/>
        </w:rPr>
        <w:t xml:space="preserve">r </w:t>
      </w:r>
      <w:r w:rsidRPr="5683BCE1">
        <w:rPr>
          <w:color w:val="000000" w:themeColor="text1"/>
        </w:rPr>
        <w:t xml:space="preserve">= 0.493, </w:t>
      </w:r>
      <w:r w:rsidRPr="5683BCE1">
        <w:rPr>
          <w:i/>
          <w:iCs/>
          <w:color w:val="000000" w:themeColor="text1"/>
        </w:rPr>
        <w:t>p</w:t>
      </w:r>
      <w:r w:rsidRPr="5683BCE1">
        <w:rPr>
          <w:color w:val="000000" w:themeColor="text1"/>
        </w:rPr>
        <w:t xml:space="preserve"> = 0.031). A Bland-Altman analysis indicated good agreement between HR and blood lactate in the RS field test and gameplay. This led the authors to propose that the 20 x 20m RS field test is a valuable tool for assessing and monitoring training efficiency in WCR. However, like many studies, this was also based on an elite WCR sample (national team selection camp), and therefore, assessing the RS performance of a non-elite sample would be a valuable addition to the current literature.</w:t>
      </w:r>
    </w:p>
    <w:p w14:paraId="07CBB951" w14:textId="77777777" w:rsidR="00883DBC" w:rsidRPr="00C574BC" w:rsidRDefault="00883DBC" w:rsidP="00F93CC4">
      <w:pPr>
        <w:pStyle w:val="NormalWeb"/>
        <w:spacing w:before="0" w:beforeAutospacing="0" w:after="0" w:afterAutospacing="0" w:line="360" w:lineRule="auto"/>
        <w:jc w:val="both"/>
        <w:rPr>
          <w:color w:val="000000" w:themeColor="text1"/>
          <w:highlight w:val="yellow"/>
        </w:rPr>
      </w:pPr>
    </w:p>
    <w:p w14:paraId="21D5A9B9" w14:textId="4A7F5169" w:rsidR="00C605E9" w:rsidRPr="00F93CC4" w:rsidRDefault="003E1558" w:rsidP="00F93CC4">
      <w:pPr>
        <w:pStyle w:val="NormalWeb"/>
        <w:spacing w:before="0" w:beforeAutospacing="0" w:after="0" w:afterAutospacing="0" w:line="360" w:lineRule="auto"/>
        <w:jc w:val="both"/>
        <w:rPr>
          <w:color w:val="000000" w:themeColor="text1"/>
        </w:rPr>
      </w:pPr>
      <w:r>
        <w:rPr>
          <w:color w:val="000000" w:themeColor="text1"/>
        </w:rPr>
        <w:t>Presently, t</w:t>
      </w:r>
      <w:r w:rsidR="002C74F4">
        <w:rPr>
          <w:color w:val="000000" w:themeColor="text1"/>
        </w:rPr>
        <w:t xml:space="preserve">here </w:t>
      </w:r>
      <w:r w:rsidR="002904E7">
        <w:rPr>
          <w:color w:val="000000" w:themeColor="text1"/>
        </w:rPr>
        <w:t>needs to be more</w:t>
      </w:r>
      <w:r w:rsidR="002C74F4">
        <w:rPr>
          <w:color w:val="000000" w:themeColor="text1"/>
        </w:rPr>
        <w:t xml:space="preserve"> information on the sprint and RS performances of recreational WCR players, </w:t>
      </w:r>
      <w:r w:rsidR="009376CD">
        <w:rPr>
          <w:color w:val="000000" w:themeColor="text1"/>
        </w:rPr>
        <w:t>mainly</w:t>
      </w:r>
      <w:r w:rsidR="002C74F4">
        <w:rPr>
          <w:color w:val="000000" w:themeColor="text1"/>
        </w:rPr>
        <w:t xml:space="preserve"> if there are any differences between those playing the different versions of the game (Fours and Fives). Therefore, t</w:t>
      </w:r>
      <w:r w:rsidR="005039CB" w:rsidRPr="00F93CC4">
        <w:rPr>
          <w:color w:val="000000" w:themeColor="text1"/>
        </w:rPr>
        <w:t xml:space="preserve">he </w:t>
      </w:r>
      <w:r w:rsidR="00992396">
        <w:rPr>
          <w:color w:val="000000" w:themeColor="text1"/>
        </w:rPr>
        <w:t xml:space="preserve">primary </w:t>
      </w:r>
      <w:r w:rsidR="005039CB" w:rsidRPr="00F93CC4">
        <w:rPr>
          <w:color w:val="000000" w:themeColor="text1"/>
        </w:rPr>
        <w:t>aim of this study was to investigate the differences</w:t>
      </w:r>
      <w:r w:rsidR="00992396">
        <w:rPr>
          <w:color w:val="000000" w:themeColor="text1"/>
        </w:rPr>
        <w:t xml:space="preserve"> in sprint and RS ability</w:t>
      </w:r>
      <w:r w:rsidR="005039CB" w:rsidRPr="00F93CC4">
        <w:rPr>
          <w:color w:val="000000" w:themeColor="text1"/>
        </w:rPr>
        <w:t xml:space="preserve"> between </w:t>
      </w:r>
      <w:r w:rsidR="00960B8E">
        <w:rPr>
          <w:color w:val="000000" w:themeColor="text1"/>
        </w:rPr>
        <w:t>non-elite players</w:t>
      </w:r>
      <w:r w:rsidR="00992396">
        <w:rPr>
          <w:color w:val="000000" w:themeColor="text1"/>
        </w:rPr>
        <w:t xml:space="preserve"> competing in the different </w:t>
      </w:r>
      <w:r w:rsidR="005039CB" w:rsidRPr="00F93CC4">
        <w:rPr>
          <w:color w:val="000000" w:themeColor="text1"/>
        </w:rPr>
        <w:t xml:space="preserve">WCR </w:t>
      </w:r>
      <w:r w:rsidR="005039CB" w:rsidRPr="00F93CC4">
        <w:rPr>
          <w:color w:val="000000" w:themeColor="text1"/>
        </w:rPr>
        <w:lastRenderedPageBreak/>
        <w:t xml:space="preserve">game formats. </w:t>
      </w:r>
      <w:r w:rsidR="00960B8E">
        <w:rPr>
          <w:color w:val="000000" w:themeColor="text1"/>
        </w:rPr>
        <w:t>The</w:t>
      </w:r>
      <w:r w:rsidR="005039CB" w:rsidRPr="00F93CC4">
        <w:rPr>
          <w:color w:val="000000" w:themeColor="text1"/>
        </w:rPr>
        <w:t xml:space="preserve"> secondary aim was to </w:t>
      </w:r>
      <w:r w:rsidR="002904E7">
        <w:rPr>
          <w:color w:val="000000" w:themeColor="text1"/>
        </w:rPr>
        <w:t>examine</w:t>
      </w:r>
      <w:r w:rsidR="005039CB" w:rsidRPr="00F93CC4">
        <w:rPr>
          <w:color w:val="000000" w:themeColor="text1"/>
        </w:rPr>
        <w:t xml:space="preserve"> the differences </w:t>
      </w:r>
      <w:r w:rsidR="00960B8E">
        <w:rPr>
          <w:color w:val="000000" w:themeColor="text1"/>
        </w:rPr>
        <w:t xml:space="preserve">in </w:t>
      </w:r>
      <w:r w:rsidR="005039CB" w:rsidRPr="00F93CC4">
        <w:rPr>
          <w:color w:val="000000" w:themeColor="text1"/>
        </w:rPr>
        <w:t>sprint and RS ability</w:t>
      </w:r>
      <w:r w:rsidR="00960B8E">
        <w:rPr>
          <w:color w:val="000000" w:themeColor="text1"/>
        </w:rPr>
        <w:t xml:space="preserve"> between players with an SCI injury and those without.</w:t>
      </w:r>
      <w:r w:rsidR="005039CB" w:rsidRPr="00F93CC4">
        <w:rPr>
          <w:color w:val="000000" w:themeColor="text1"/>
        </w:rPr>
        <w:t xml:space="preserve"> </w:t>
      </w:r>
    </w:p>
    <w:p w14:paraId="62991E1D" w14:textId="77777777" w:rsidR="00101000" w:rsidRDefault="00101000" w:rsidP="00F93CC4">
      <w:pPr>
        <w:pStyle w:val="Heading1"/>
        <w:spacing w:before="0" w:line="360" w:lineRule="auto"/>
        <w:rPr>
          <w:rFonts w:ascii="Times New Roman" w:hAnsi="Times New Roman" w:cs="Times New Roman"/>
          <w:szCs w:val="24"/>
        </w:rPr>
      </w:pPr>
      <w:bookmarkStart w:id="9" w:name="_Toc133323266"/>
    </w:p>
    <w:p w14:paraId="2EDBC338" w14:textId="34122563" w:rsidR="00C605E9" w:rsidRPr="00F93CC4" w:rsidRDefault="00186788" w:rsidP="00F93CC4">
      <w:pPr>
        <w:pStyle w:val="Heading1"/>
        <w:spacing w:before="0" w:line="360" w:lineRule="auto"/>
        <w:rPr>
          <w:rFonts w:ascii="Times New Roman" w:hAnsi="Times New Roman" w:cs="Times New Roman"/>
          <w:szCs w:val="24"/>
        </w:rPr>
      </w:pPr>
      <w:r>
        <w:rPr>
          <w:rFonts w:ascii="Times New Roman" w:hAnsi="Times New Roman" w:cs="Times New Roman"/>
          <w:szCs w:val="24"/>
        </w:rPr>
        <w:t xml:space="preserve">Materials and </w:t>
      </w:r>
      <w:r w:rsidR="005039CB" w:rsidRPr="00F93CC4">
        <w:rPr>
          <w:rFonts w:ascii="Times New Roman" w:hAnsi="Times New Roman" w:cs="Times New Roman"/>
          <w:szCs w:val="24"/>
        </w:rPr>
        <w:t>Method</w:t>
      </w:r>
      <w:bookmarkEnd w:id="9"/>
      <w:r>
        <w:rPr>
          <w:rFonts w:ascii="Times New Roman" w:hAnsi="Times New Roman" w:cs="Times New Roman"/>
          <w:szCs w:val="24"/>
        </w:rPr>
        <w:t>s</w:t>
      </w:r>
      <w:r w:rsidR="005039CB" w:rsidRPr="00F93CC4">
        <w:rPr>
          <w:rFonts w:ascii="Times New Roman" w:hAnsi="Times New Roman" w:cs="Times New Roman"/>
          <w:szCs w:val="24"/>
        </w:rPr>
        <w:t xml:space="preserve"> </w:t>
      </w:r>
    </w:p>
    <w:p w14:paraId="3FDD02E7" w14:textId="77777777" w:rsidR="00C605E9" w:rsidRPr="00F93CC4" w:rsidRDefault="005039CB" w:rsidP="00F93CC4">
      <w:pPr>
        <w:pStyle w:val="Heading2"/>
        <w:spacing w:before="0" w:line="360" w:lineRule="auto"/>
        <w:jc w:val="both"/>
        <w:rPr>
          <w:rFonts w:ascii="Times New Roman" w:hAnsi="Times New Roman" w:cs="Times New Roman"/>
          <w:szCs w:val="24"/>
        </w:rPr>
      </w:pPr>
      <w:bookmarkStart w:id="10" w:name="_Toc133323267"/>
      <w:r w:rsidRPr="00F93CC4">
        <w:rPr>
          <w:rFonts w:ascii="Times New Roman" w:hAnsi="Times New Roman" w:cs="Times New Roman"/>
          <w:szCs w:val="24"/>
        </w:rPr>
        <w:t>Participants</w:t>
      </w:r>
      <w:bookmarkEnd w:id="10"/>
    </w:p>
    <w:p w14:paraId="1AD6C338" w14:textId="12E1020E" w:rsidR="00F831ED" w:rsidRDefault="5006AE95" w:rsidP="5006AE95">
      <w:pPr>
        <w:autoSpaceDE w:val="0"/>
        <w:autoSpaceDN w:val="0"/>
        <w:adjustRightInd w:val="0"/>
        <w:spacing w:line="360" w:lineRule="auto"/>
        <w:jc w:val="both"/>
        <w:rPr>
          <w:rFonts w:eastAsia="MS Gothic"/>
          <w:color w:val="000000"/>
        </w:rPr>
      </w:pPr>
      <w:r w:rsidRPr="5006AE95">
        <w:rPr>
          <w:color w:val="000000" w:themeColor="text1"/>
        </w:rPr>
        <w:t xml:space="preserve">A purposive sampling approach was used to recruit participants from a recreational WCR club with diverse players from various game formats and classifications. A total of 21 (17 males and four females) non-elite players (mean ± SD; age: 34.66 ± 12.34 years; mass: 76.23 ± 21.96 kg; stature: 1.76 ± 0.09 m) participated in the study (breakdown of characteristics between player groupings is available in the supplementary files Table S1 </w:t>
      </w:r>
      <w:hyperlink r:id="rId15">
        <w:r w:rsidRPr="5006AE95">
          <w:rPr>
            <w:rStyle w:val="Hyperlink"/>
          </w:rPr>
          <w:t>https://osf.io/e73zj</w:t>
        </w:r>
      </w:hyperlink>
      <w:r w:rsidRPr="5006AE95">
        <w:rPr>
          <w:color w:val="000000" w:themeColor="text1"/>
        </w:rPr>
        <w:t xml:space="preserve">). Of the 12 Fours players, the points classifications of the players were as follows: 0.5 </w:t>
      </w:r>
      <w:r w:rsidRPr="5006AE95">
        <w:rPr>
          <w:i/>
          <w:iCs/>
          <w:color w:val="000000" w:themeColor="text1"/>
        </w:rPr>
        <w:t>n</w:t>
      </w:r>
      <w:r w:rsidRPr="5006AE95">
        <w:rPr>
          <w:color w:val="000000" w:themeColor="text1"/>
        </w:rPr>
        <w:t xml:space="preserve"> = 1, 1.0 </w:t>
      </w:r>
      <w:r w:rsidRPr="5006AE95">
        <w:rPr>
          <w:i/>
          <w:iCs/>
          <w:color w:val="000000" w:themeColor="text1"/>
        </w:rPr>
        <w:t xml:space="preserve">n </w:t>
      </w:r>
      <w:r w:rsidRPr="5006AE95">
        <w:rPr>
          <w:color w:val="000000" w:themeColor="text1"/>
        </w:rPr>
        <w:t xml:space="preserve">= 1, 1.5 </w:t>
      </w:r>
      <w:r w:rsidRPr="5006AE95">
        <w:rPr>
          <w:i/>
          <w:iCs/>
          <w:color w:val="000000" w:themeColor="text1"/>
        </w:rPr>
        <w:t xml:space="preserve">n </w:t>
      </w:r>
      <w:r w:rsidRPr="5006AE95">
        <w:rPr>
          <w:color w:val="000000" w:themeColor="text1"/>
        </w:rPr>
        <w:t xml:space="preserve">= 1, 2.0 </w:t>
      </w:r>
      <w:r w:rsidRPr="5006AE95">
        <w:rPr>
          <w:i/>
          <w:iCs/>
          <w:color w:val="000000" w:themeColor="text1"/>
        </w:rPr>
        <w:t xml:space="preserve">n </w:t>
      </w:r>
      <w:r w:rsidRPr="5006AE95">
        <w:rPr>
          <w:color w:val="000000" w:themeColor="text1"/>
        </w:rPr>
        <w:t xml:space="preserve">= 3, 2.5 </w:t>
      </w:r>
      <w:r w:rsidRPr="5006AE95">
        <w:rPr>
          <w:i/>
          <w:iCs/>
          <w:color w:val="000000" w:themeColor="text1"/>
        </w:rPr>
        <w:t>n</w:t>
      </w:r>
      <w:r w:rsidRPr="5006AE95">
        <w:rPr>
          <w:color w:val="000000" w:themeColor="text1"/>
        </w:rPr>
        <w:t xml:space="preserve"> = 2, 3.0 </w:t>
      </w:r>
      <w:r w:rsidRPr="5006AE95">
        <w:rPr>
          <w:i/>
          <w:iCs/>
          <w:color w:val="000000" w:themeColor="text1"/>
        </w:rPr>
        <w:t xml:space="preserve">n </w:t>
      </w:r>
      <w:r w:rsidRPr="5006AE95">
        <w:rPr>
          <w:color w:val="000000" w:themeColor="text1"/>
        </w:rPr>
        <w:t xml:space="preserve">= 3, 4.0 </w:t>
      </w:r>
      <w:r w:rsidRPr="5006AE95">
        <w:rPr>
          <w:i/>
          <w:iCs/>
          <w:color w:val="000000" w:themeColor="text1"/>
        </w:rPr>
        <w:t>n</w:t>
      </w:r>
      <w:r w:rsidRPr="5006AE95">
        <w:rPr>
          <w:color w:val="000000" w:themeColor="text1"/>
        </w:rPr>
        <w:t xml:space="preserve"> = 1. Point classifications for the Fives were: 1.5 </w:t>
      </w:r>
      <w:r w:rsidRPr="5006AE95">
        <w:rPr>
          <w:i/>
          <w:iCs/>
          <w:color w:val="000000" w:themeColor="text1"/>
        </w:rPr>
        <w:t>n</w:t>
      </w:r>
      <w:r w:rsidRPr="5006AE95">
        <w:rPr>
          <w:color w:val="000000" w:themeColor="text1"/>
        </w:rPr>
        <w:t xml:space="preserve"> = 3, 2.0 </w:t>
      </w:r>
      <w:r w:rsidRPr="5006AE95">
        <w:rPr>
          <w:i/>
          <w:iCs/>
          <w:color w:val="000000" w:themeColor="text1"/>
        </w:rPr>
        <w:t>n</w:t>
      </w:r>
      <w:r w:rsidRPr="5006AE95">
        <w:rPr>
          <w:color w:val="000000" w:themeColor="text1"/>
        </w:rPr>
        <w:t xml:space="preserve"> = 2, 3.0 </w:t>
      </w:r>
      <w:r w:rsidRPr="5006AE95">
        <w:rPr>
          <w:i/>
          <w:iCs/>
          <w:color w:val="000000" w:themeColor="text1"/>
        </w:rPr>
        <w:t>n</w:t>
      </w:r>
      <w:r w:rsidRPr="5006AE95">
        <w:rPr>
          <w:color w:val="000000" w:themeColor="text1"/>
        </w:rPr>
        <w:t xml:space="preserve"> = 2, 4.0 </w:t>
      </w:r>
      <w:r w:rsidRPr="5006AE95">
        <w:rPr>
          <w:i/>
          <w:iCs/>
          <w:color w:val="000000" w:themeColor="text1"/>
        </w:rPr>
        <w:t>n</w:t>
      </w:r>
      <w:r w:rsidRPr="5006AE95">
        <w:rPr>
          <w:color w:val="000000" w:themeColor="text1"/>
        </w:rPr>
        <w:t xml:space="preserve"> = 2. </w:t>
      </w:r>
      <w:r>
        <w:t>Before commencing testing, all participants were fully informed about the procedures, possible risks, and purpose of the study. All participants also completed a PAR-Q form and provided informed written consent.</w:t>
      </w:r>
      <w:r w:rsidRPr="5006AE95">
        <w:rPr>
          <w:rFonts w:eastAsia="MS Gothic"/>
          <w:color w:val="000000" w:themeColor="text1"/>
        </w:rPr>
        <w:t xml:space="preserve"> The Solent University Ethics Committee approved this study.</w:t>
      </w:r>
    </w:p>
    <w:p w14:paraId="561C216C" w14:textId="77777777" w:rsidR="00101000" w:rsidRPr="00E92D57" w:rsidRDefault="00101000" w:rsidP="00F93CC4">
      <w:pPr>
        <w:autoSpaceDE w:val="0"/>
        <w:autoSpaceDN w:val="0"/>
        <w:adjustRightInd w:val="0"/>
        <w:spacing w:line="360" w:lineRule="auto"/>
        <w:jc w:val="both"/>
        <w:rPr>
          <w:rFonts w:eastAsia="MS Gothic"/>
          <w:i/>
          <w:iCs/>
          <w:color w:val="000000"/>
        </w:rPr>
      </w:pPr>
    </w:p>
    <w:p w14:paraId="1D2E6FF5" w14:textId="77777777" w:rsidR="00C605E9" w:rsidRPr="00F93CC4" w:rsidRDefault="005039CB" w:rsidP="00F93CC4">
      <w:pPr>
        <w:pStyle w:val="Heading2"/>
        <w:spacing w:before="0" w:line="360" w:lineRule="auto"/>
        <w:jc w:val="both"/>
        <w:rPr>
          <w:rFonts w:ascii="Times New Roman" w:hAnsi="Times New Roman" w:cs="Times New Roman"/>
          <w:szCs w:val="24"/>
        </w:rPr>
      </w:pPr>
      <w:bookmarkStart w:id="11" w:name="_Toc133323269"/>
      <w:r w:rsidRPr="00F93CC4">
        <w:rPr>
          <w:rFonts w:ascii="Times New Roman" w:hAnsi="Times New Roman" w:cs="Times New Roman"/>
          <w:szCs w:val="24"/>
        </w:rPr>
        <w:t>Procedures</w:t>
      </w:r>
      <w:bookmarkEnd w:id="11"/>
    </w:p>
    <w:p w14:paraId="54B283CB" w14:textId="2801F672" w:rsidR="00C605E9" w:rsidRPr="009310FF" w:rsidRDefault="005039CB" w:rsidP="00F93CC4">
      <w:pPr>
        <w:spacing w:line="360" w:lineRule="auto"/>
        <w:jc w:val="both"/>
        <w:rPr>
          <w:color w:val="000000" w:themeColor="text1"/>
        </w:rPr>
      </w:pPr>
      <w:r w:rsidRPr="00F93CC4">
        <w:rPr>
          <w:color w:val="000000" w:themeColor="text1"/>
        </w:rPr>
        <w:t>Testing took place over two sessions with a minimum of 48 hours rest between them, in the sports hall where the</w:t>
      </w:r>
      <w:r w:rsidR="004D084A">
        <w:rPr>
          <w:color w:val="000000" w:themeColor="text1"/>
        </w:rPr>
        <w:t xml:space="preserve"> club</w:t>
      </w:r>
      <w:r w:rsidRPr="00F93CC4">
        <w:rPr>
          <w:color w:val="000000" w:themeColor="text1"/>
        </w:rPr>
        <w:t xml:space="preserve"> usually train. The </w:t>
      </w:r>
      <w:r w:rsidR="00DA46EC">
        <w:rPr>
          <w:color w:val="000000" w:themeColor="text1"/>
        </w:rPr>
        <w:t>participant's</w:t>
      </w:r>
      <w:r w:rsidRPr="00F93CC4">
        <w:rPr>
          <w:color w:val="000000" w:themeColor="text1"/>
        </w:rPr>
        <w:t xml:space="preserve"> chairs were a mix of personal and club chairs set to their preferences. </w:t>
      </w:r>
      <w:r w:rsidR="00F831ED" w:rsidRPr="00F93CC4">
        <w:rPr>
          <w:color w:val="000000" w:themeColor="text1"/>
        </w:rPr>
        <w:t>A s</w:t>
      </w:r>
      <w:r w:rsidRPr="00F93CC4">
        <w:rPr>
          <w:color w:val="000000" w:themeColor="text1"/>
        </w:rPr>
        <w:t>tandardised warm-up</w:t>
      </w:r>
      <w:r w:rsidR="00436E4B">
        <w:rPr>
          <w:color w:val="000000" w:themeColor="text1"/>
        </w:rPr>
        <w:t xml:space="preserve"> was</w:t>
      </w:r>
      <w:r w:rsidR="00436E4B" w:rsidRPr="00F93CC4">
        <w:rPr>
          <w:color w:val="000000" w:themeColor="text1"/>
        </w:rPr>
        <w:t xml:space="preserve"> conducted before all testing sessions</w:t>
      </w:r>
      <w:r w:rsidR="002904E7">
        <w:rPr>
          <w:color w:val="000000" w:themeColor="text1"/>
        </w:rPr>
        <w:t xml:space="preserve"> (</w:t>
      </w:r>
      <w:r w:rsidR="00F831ED" w:rsidRPr="00F93CC4">
        <w:rPr>
          <w:color w:val="000000" w:themeColor="text1"/>
        </w:rPr>
        <w:t>Two</w:t>
      </w:r>
      <w:r w:rsidRPr="00F93CC4">
        <w:rPr>
          <w:color w:val="000000" w:themeColor="text1"/>
        </w:rPr>
        <w:t xml:space="preserve"> </w:t>
      </w:r>
      <w:r w:rsidR="00F831ED" w:rsidRPr="00F93CC4">
        <w:rPr>
          <w:color w:val="000000" w:themeColor="text1"/>
        </w:rPr>
        <w:t>c</w:t>
      </w:r>
      <w:r w:rsidRPr="00F93CC4">
        <w:rPr>
          <w:color w:val="000000" w:themeColor="text1"/>
        </w:rPr>
        <w:t xml:space="preserve">ourt </w:t>
      </w:r>
      <w:r w:rsidR="00F831ED" w:rsidRPr="00F93CC4">
        <w:rPr>
          <w:color w:val="000000" w:themeColor="text1"/>
        </w:rPr>
        <w:t>lengths</w:t>
      </w:r>
      <w:r w:rsidRPr="00F93CC4">
        <w:rPr>
          <w:color w:val="000000" w:themeColor="text1"/>
        </w:rPr>
        <w:t xml:space="preserve">, dynamic </w:t>
      </w:r>
      <w:r w:rsidR="00F831ED" w:rsidRPr="00F93CC4">
        <w:rPr>
          <w:color w:val="000000" w:themeColor="text1"/>
        </w:rPr>
        <w:t>stretches</w:t>
      </w:r>
      <w:r w:rsidRPr="00F93CC4">
        <w:rPr>
          <w:color w:val="000000" w:themeColor="text1"/>
        </w:rPr>
        <w:t xml:space="preserve"> of shoulders, trunk, and </w:t>
      </w:r>
      <w:r w:rsidR="00D23401" w:rsidRPr="00F93CC4">
        <w:rPr>
          <w:color w:val="000000" w:themeColor="text1"/>
        </w:rPr>
        <w:t>activation</w:t>
      </w:r>
      <w:r w:rsidRPr="00F93CC4">
        <w:rPr>
          <w:color w:val="000000" w:themeColor="text1"/>
        </w:rPr>
        <w:t xml:space="preserve"> of the neck. Followed by 50% sprints from 90-degree turn x 2, 75% sprints from </w:t>
      </w:r>
      <w:r w:rsidR="004D084A">
        <w:rPr>
          <w:color w:val="000000" w:themeColor="text1"/>
        </w:rPr>
        <w:t>180-degree</w:t>
      </w:r>
      <w:r w:rsidRPr="00F93CC4">
        <w:rPr>
          <w:color w:val="000000" w:themeColor="text1"/>
        </w:rPr>
        <w:t xml:space="preserve"> turn x 1</w:t>
      </w:r>
      <w:r w:rsidR="00B05576" w:rsidRPr="00F93CC4">
        <w:rPr>
          <w:color w:val="000000" w:themeColor="text1"/>
        </w:rPr>
        <w:t>,</w:t>
      </w:r>
      <w:r w:rsidRPr="00F93CC4">
        <w:rPr>
          <w:color w:val="000000" w:themeColor="text1"/>
        </w:rPr>
        <w:t xml:space="preserve"> and reaction pushes in all directions)</w:t>
      </w:r>
      <w:r w:rsidR="00436E4B">
        <w:rPr>
          <w:color w:val="000000" w:themeColor="text1"/>
        </w:rPr>
        <w:t>.</w:t>
      </w:r>
    </w:p>
    <w:p w14:paraId="7E9A523B" w14:textId="77777777" w:rsidR="00BF7D10" w:rsidRDefault="00BF7D10" w:rsidP="00F93CC4">
      <w:pPr>
        <w:pStyle w:val="Heading3"/>
        <w:spacing w:before="0" w:line="360" w:lineRule="auto"/>
        <w:jc w:val="both"/>
        <w:rPr>
          <w:rFonts w:ascii="Times New Roman" w:hAnsi="Times New Roman" w:cs="Times New Roman"/>
          <w:i/>
          <w:iCs/>
          <w:color w:val="000000" w:themeColor="text1"/>
        </w:rPr>
      </w:pPr>
      <w:bookmarkStart w:id="12" w:name="_Toc133323270"/>
    </w:p>
    <w:p w14:paraId="5F76EABF" w14:textId="6E81A4C0" w:rsidR="00C605E9" w:rsidRPr="00F93CC4" w:rsidRDefault="005039CB" w:rsidP="00F93CC4">
      <w:pPr>
        <w:pStyle w:val="Heading3"/>
        <w:spacing w:before="0" w:line="360" w:lineRule="auto"/>
        <w:jc w:val="both"/>
        <w:rPr>
          <w:rFonts w:ascii="Times New Roman" w:hAnsi="Times New Roman" w:cs="Times New Roman"/>
          <w:i/>
          <w:iCs/>
          <w:color w:val="000000" w:themeColor="text1"/>
        </w:rPr>
      </w:pPr>
      <w:r w:rsidRPr="00F93CC4">
        <w:rPr>
          <w:rFonts w:ascii="Times New Roman" w:hAnsi="Times New Roman" w:cs="Times New Roman"/>
          <w:i/>
          <w:iCs/>
          <w:color w:val="000000" w:themeColor="text1"/>
        </w:rPr>
        <w:t>Session One – Initial Sprint Testing</w:t>
      </w:r>
      <w:bookmarkEnd w:id="12"/>
    </w:p>
    <w:p w14:paraId="76E8A9FB" w14:textId="03416A29" w:rsidR="00C605E9" w:rsidRPr="00F93CC4" w:rsidRDefault="637EEAD0" w:rsidP="00F93CC4">
      <w:pPr>
        <w:spacing w:line="360" w:lineRule="auto"/>
        <w:jc w:val="both"/>
        <w:rPr>
          <w:color w:val="000000" w:themeColor="text1"/>
        </w:rPr>
      </w:pPr>
      <w:r w:rsidRPr="637EEAD0">
        <w:rPr>
          <w:color w:val="000000" w:themeColor="text1"/>
        </w:rPr>
        <w:t>Session one (</w:t>
      </w:r>
      <w:r w:rsidR="0053747C">
        <w:rPr>
          <w:color w:val="000000" w:themeColor="text1"/>
        </w:rPr>
        <w:t>Figure</w:t>
      </w:r>
      <w:r w:rsidRPr="637EEAD0">
        <w:rPr>
          <w:color w:val="000000" w:themeColor="text1"/>
        </w:rPr>
        <w:t xml:space="preserve"> 1) allowed for the measurement of time (secs), average velocity (m.s</w:t>
      </w:r>
      <w:r w:rsidRPr="637EEAD0">
        <w:rPr>
          <w:color w:val="000000" w:themeColor="text1"/>
          <w:vertAlign w:val="superscript"/>
        </w:rPr>
        <w:t>-1</w:t>
      </w:r>
      <w:r w:rsidRPr="637EEAD0">
        <w:rPr>
          <w:color w:val="000000" w:themeColor="text1"/>
        </w:rPr>
        <w:t>) for each of the splits and overall average velocity (</w:t>
      </w:r>
      <w:r>
        <w:t>m·s</w:t>
      </w:r>
      <w:r w:rsidRPr="637EEAD0">
        <w:rPr>
          <w:vertAlign w:val="superscript"/>
        </w:rPr>
        <w:t>-1</w:t>
      </w:r>
      <w:r w:rsidRPr="637EEAD0">
        <w:rPr>
          <w:color w:val="000000" w:themeColor="text1"/>
        </w:rPr>
        <w:t>) and acceleration (</w:t>
      </w:r>
      <w:r>
        <w:t>m·s</w:t>
      </w:r>
      <w:r w:rsidRPr="637EEAD0">
        <w:rPr>
          <w:vertAlign w:val="superscript"/>
        </w:rPr>
        <w:t>-2</w:t>
      </w:r>
      <w:r w:rsidRPr="637EEAD0">
        <w:rPr>
          <w:color w:val="000000" w:themeColor="text1"/>
        </w:rPr>
        <w:t xml:space="preserve">) during three maximal 20m sprint efforts. Timing gates (SmartSpeed, Vald, Newstead, Australia) were used to record splits at </w:t>
      </w:r>
      <w:r w:rsidRPr="00F76583">
        <w:rPr>
          <w:color w:val="000000" w:themeColor="text1"/>
        </w:rPr>
        <w:t>5</w:t>
      </w:r>
      <w:r w:rsidR="00F76583" w:rsidRPr="00F76583">
        <w:rPr>
          <w:color w:val="000000" w:themeColor="text1"/>
        </w:rPr>
        <w:t xml:space="preserve">, </w:t>
      </w:r>
      <w:r w:rsidRPr="00F76583">
        <w:rPr>
          <w:color w:val="000000" w:themeColor="text1"/>
        </w:rPr>
        <w:t>10</w:t>
      </w:r>
      <w:r w:rsidR="00F76583" w:rsidRPr="00F76583">
        <w:rPr>
          <w:color w:val="000000" w:themeColor="text1"/>
        </w:rPr>
        <w:t>, 15 and 20m</w:t>
      </w:r>
      <w:r w:rsidRPr="00F76583">
        <w:rPr>
          <w:color w:val="000000" w:themeColor="text1"/>
        </w:rPr>
        <w:t>.</w:t>
      </w:r>
      <w:r w:rsidR="00F76583">
        <w:rPr>
          <w:color w:val="000000" w:themeColor="text1"/>
        </w:rPr>
        <w:t xml:space="preserve"> </w:t>
      </w:r>
      <w:r w:rsidRPr="00F76583">
        <w:rPr>
          <w:color w:val="000000" w:themeColor="text1"/>
        </w:rPr>
        <w:t>Before commencing the test</w:t>
      </w:r>
      <w:r w:rsidRPr="637EEAD0">
        <w:rPr>
          <w:color w:val="000000" w:themeColor="text1"/>
        </w:rPr>
        <w:t>, a briefing was delivered, and any questions were addressed. Participants were then directed to position themselves 30cm behind the first timing gate (start gate) and instructed to complete each 20m sprint maximally when ready. After each sprint, participants were given a five-minute recovery period.</w:t>
      </w:r>
    </w:p>
    <w:p w14:paraId="130B5B25" w14:textId="77777777" w:rsidR="00B05576" w:rsidRPr="00F93CC4" w:rsidRDefault="00B05576" w:rsidP="00F93CC4">
      <w:pPr>
        <w:pStyle w:val="Heading3"/>
        <w:spacing w:before="0" w:line="360" w:lineRule="auto"/>
        <w:jc w:val="both"/>
        <w:rPr>
          <w:rFonts w:ascii="Times New Roman" w:hAnsi="Times New Roman" w:cs="Times New Roman"/>
          <w:i/>
          <w:iCs/>
          <w:color w:val="000000" w:themeColor="text1"/>
        </w:rPr>
      </w:pPr>
      <w:bookmarkStart w:id="13" w:name="_Toc133323271"/>
    </w:p>
    <w:p w14:paraId="56CDF100" w14:textId="753F28C1" w:rsidR="00C605E9" w:rsidRPr="00F93CC4" w:rsidRDefault="005039CB" w:rsidP="00F93CC4">
      <w:pPr>
        <w:pStyle w:val="Heading3"/>
        <w:spacing w:before="0" w:line="360" w:lineRule="auto"/>
        <w:jc w:val="both"/>
        <w:rPr>
          <w:rFonts w:ascii="Times New Roman" w:hAnsi="Times New Roman" w:cs="Times New Roman"/>
          <w:i/>
          <w:iCs/>
          <w:color w:val="000000" w:themeColor="text1"/>
        </w:rPr>
      </w:pPr>
      <w:r w:rsidRPr="00F93CC4">
        <w:rPr>
          <w:rFonts w:ascii="Times New Roman" w:hAnsi="Times New Roman" w:cs="Times New Roman"/>
          <w:i/>
          <w:iCs/>
          <w:color w:val="000000" w:themeColor="text1"/>
        </w:rPr>
        <w:t>Session Two – Repeated Sprint Testing</w:t>
      </w:r>
      <w:bookmarkEnd w:id="13"/>
    </w:p>
    <w:p w14:paraId="17B2AF02" w14:textId="7637EB90" w:rsidR="00F50130" w:rsidRDefault="005039CB" w:rsidP="5D5CFE8F">
      <w:pPr>
        <w:spacing w:line="360" w:lineRule="auto"/>
        <w:jc w:val="both"/>
        <w:rPr>
          <w:rFonts w:eastAsiaTheme="majorEastAsia"/>
          <w:color w:val="000000" w:themeColor="text1"/>
        </w:rPr>
      </w:pPr>
      <w:r w:rsidRPr="00B07911">
        <w:rPr>
          <w:color w:val="000000" w:themeColor="text1"/>
        </w:rPr>
        <w:t xml:space="preserve">Session two measured RS ability during </w:t>
      </w:r>
      <w:commentRangeStart w:id="14"/>
      <w:r w:rsidRPr="00B07911">
        <w:rPr>
          <w:rFonts w:eastAsiaTheme="majorEastAsia"/>
          <w:color w:val="000000" w:themeColor="text1"/>
        </w:rPr>
        <w:t xml:space="preserve">10 </w:t>
      </w:r>
      <w:commentRangeEnd w:id="14"/>
      <w:r w:rsidRPr="00B07911">
        <w:rPr>
          <w:rStyle w:val="CommentReference"/>
        </w:rPr>
        <w:commentReference w:id="14"/>
      </w:r>
      <w:r w:rsidRPr="00B07911">
        <w:rPr>
          <w:rFonts w:eastAsiaTheme="majorEastAsia"/>
          <w:color w:val="000000" w:themeColor="text1"/>
        </w:rPr>
        <w:t>x 20m</w:t>
      </w:r>
      <w:r w:rsidR="002C5A20" w:rsidRPr="00B07911">
        <w:rPr>
          <w:rFonts w:eastAsiaTheme="majorEastAsia"/>
          <w:color w:val="000000" w:themeColor="text1"/>
        </w:rPr>
        <w:t xml:space="preserve"> </w:t>
      </w:r>
      <w:r w:rsidRPr="00B07911">
        <w:rPr>
          <w:rFonts w:eastAsiaTheme="majorEastAsia"/>
          <w:color w:val="000000" w:themeColor="text1"/>
        </w:rPr>
        <w:fldChar w:fldCharType="begin"/>
      </w:r>
      <w:r w:rsidR="00F76583" w:rsidRPr="00B07911">
        <w:rPr>
          <w:rFonts w:eastAsiaTheme="majorEastAsia"/>
          <w:color w:val="000000" w:themeColor="text1"/>
        </w:rPr>
        <w:instrText xml:space="preserve"> ADDIN EN.CITE &lt;EndNote&gt;&lt;Cite&gt;&lt;Author&gt;West&lt;/Author&gt;&lt;Year&gt;2014&lt;/Year&gt;&lt;RecNum&gt;37&lt;/RecNum&gt;&lt;DisplayText&gt;[17]&lt;/DisplayText&gt;&lt;record&gt;&lt;rec-number&gt;37&lt;/rec-number&gt;&lt;foreign-keys&gt;&lt;key app="EN" db-id="r590tsfx0arpzcetez3vztpka99dx9vtxs2z" timestamp="1683554865"&gt;37&lt;/key&gt;&lt;/foreign-keys&gt;&lt;ref-type name="Journal Article"&gt;17&lt;/ref-type&gt;&lt;contributors&gt;&lt;authors&gt;&lt;author&gt;West, Christopher R&lt;/author&gt;&lt;author&gt;Campbell, Ian G&lt;/author&gt;&lt;author&gt;Goosey-Tolfrey, Victoria L&lt;/author&gt;&lt;author&gt;Mason, Barry S&lt;/author&gt;&lt;author&gt;Romer, Lee M&lt;/author&gt;&lt;/authors&gt;&lt;/contributors&gt;&lt;titles&gt;&lt;title&gt;Effects of abdominal binding on field-based exercise responses in Paralympic athletes with cervical spinal cord injury&lt;/title&gt;&lt;secondary-title&gt;Journal of Science and Medicine in Sport&lt;/secondary-title&gt;&lt;/titles&gt;&lt;periodical&gt;&lt;full-title&gt;Journal of science and medicine in sport&lt;/full-title&gt;&lt;/periodical&gt;&lt;pages&gt;351-355&lt;/pages&gt;&lt;volume&gt;17&lt;/volume&gt;&lt;number&gt;4&lt;/number&gt;&lt;dates&gt;&lt;year&gt;2014&lt;/year&gt;&lt;/dates&gt;&lt;isbn&gt;1440-2440&lt;/isbn&gt;&lt;urls&gt;&lt;related-urls&gt;&lt;url&gt;https://www.jsams.org/article/S1440-2440(13)00145-X/fulltext&lt;/url&gt;&lt;/related-urls&gt;&lt;/urls&gt;&lt;/record&gt;&lt;/Cite&gt;&lt;/EndNote&gt;</w:instrText>
      </w:r>
      <w:r w:rsidRPr="00B07911">
        <w:rPr>
          <w:rFonts w:eastAsiaTheme="majorEastAsia"/>
          <w:color w:val="000000" w:themeColor="text1"/>
        </w:rPr>
        <w:fldChar w:fldCharType="separate"/>
      </w:r>
      <w:r w:rsidR="00F76583" w:rsidRPr="00B07911">
        <w:rPr>
          <w:rFonts w:eastAsiaTheme="majorEastAsia"/>
          <w:noProof/>
          <w:color w:val="000000" w:themeColor="text1"/>
        </w:rPr>
        <w:t>[17]</w:t>
      </w:r>
      <w:r w:rsidRPr="00B07911">
        <w:rPr>
          <w:rFonts w:eastAsiaTheme="majorEastAsia"/>
          <w:color w:val="000000" w:themeColor="text1"/>
        </w:rPr>
        <w:fldChar w:fldCharType="end"/>
      </w:r>
      <w:r w:rsidRPr="00B07911">
        <w:rPr>
          <w:rFonts w:eastAsiaTheme="majorEastAsia"/>
          <w:color w:val="000000" w:themeColor="text1"/>
        </w:rPr>
        <w:t xml:space="preserve"> maximal effort sprints (Figures 1 and 2). </w:t>
      </w:r>
      <w:r w:rsidR="00653FD7" w:rsidRPr="00B07911">
        <w:rPr>
          <w:rFonts w:eastAsiaTheme="majorEastAsia"/>
          <w:color w:val="000000" w:themeColor="text1"/>
        </w:rPr>
        <w:t xml:space="preserve">The selection of 10 </w:t>
      </w:r>
      <w:r w:rsidR="001D02F9" w:rsidRPr="00B07911">
        <w:rPr>
          <w:rFonts w:eastAsiaTheme="majorEastAsia"/>
          <w:color w:val="000000" w:themeColor="text1"/>
        </w:rPr>
        <w:t>RSs</w:t>
      </w:r>
      <w:r w:rsidR="00A0702E" w:rsidRPr="00B07911">
        <w:rPr>
          <w:rFonts w:eastAsiaTheme="majorEastAsia"/>
          <w:color w:val="000000" w:themeColor="text1"/>
        </w:rPr>
        <w:t>,</w:t>
      </w:r>
      <w:r w:rsidR="00B15E61" w:rsidRPr="00B07911">
        <w:rPr>
          <w:rFonts w:eastAsiaTheme="majorEastAsia"/>
          <w:color w:val="000000" w:themeColor="text1"/>
        </w:rPr>
        <w:t xml:space="preserve"> as </w:t>
      </w:r>
      <w:r w:rsidR="001D02F9" w:rsidRPr="00B07911">
        <w:rPr>
          <w:rFonts w:eastAsiaTheme="majorEastAsia"/>
          <w:color w:val="000000" w:themeColor="text1"/>
        </w:rPr>
        <w:t>reported</w:t>
      </w:r>
      <w:r w:rsidR="00B15E61" w:rsidRPr="00B07911">
        <w:rPr>
          <w:rFonts w:eastAsiaTheme="majorEastAsia"/>
          <w:color w:val="000000" w:themeColor="text1"/>
        </w:rPr>
        <w:t xml:space="preserve"> by West </w:t>
      </w:r>
      <w:r w:rsidR="00B15E61" w:rsidRPr="00B07911">
        <w:rPr>
          <w:rFonts w:eastAsiaTheme="majorEastAsia"/>
          <w:i/>
          <w:iCs/>
          <w:color w:val="000000" w:themeColor="text1"/>
        </w:rPr>
        <w:t>et al.</w:t>
      </w:r>
      <w:r w:rsidR="00B15E61" w:rsidRPr="00B07911">
        <w:rPr>
          <w:rFonts w:eastAsiaTheme="majorEastAsia"/>
          <w:color w:val="000000" w:themeColor="text1"/>
        </w:rPr>
        <w:t xml:space="preserve"> </w:t>
      </w:r>
      <w:r w:rsidR="00AA15C8" w:rsidRPr="00B07911">
        <w:rPr>
          <w:rFonts w:eastAsiaTheme="majorEastAsia"/>
          <w:color w:val="000000" w:themeColor="text1"/>
        </w:rPr>
        <w:fldChar w:fldCharType="begin"/>
      </w:r>
      <w:r w:rsidR="00F76583" w:rsidRPr="00B07911">
        <w:rPr>
          <w:rFonts w:eastAsiaTheme="majorEastAsia"/>
          <w:color w:val="000000" w:themeColor="text1"/>
        </w:rPr>
        <w:instrText xml:space="preserve"> ADDIN EN.CITE &lt;EndNote&gt;&lt;Cite&gt;&lt;Author&gt;West&lt;/Author&gt;&lt;Year&gt;2014&lt;/Year&gt;&lt;RecNum&gt;37&lt;/RecNum&gt;&lt;DisplayText&gt;[17]&lt;/DisplayText&gt;&lt;record&gt;&lt;rec-number&gt;37&lt;/rec-number&gt;&lt;foreign-keys&gt;&lt;key app="EN" db-id="r590tsfx0arpzcetez3vztpka99dx9vtxs2z" timestamp="1683554865"&gt;37&lt;/key&gt;&lt;/foreign-keys&gt;&lt;ref-type name="Journal Article"&gt;17&lt;/ref-type&gt;&lt;contributors&gt;&lt;authors&gt;&lt;author&gt;West, Christopher R&lt;/author&gt;&lt;author&gt;Campbell, Ian G&lt;/author&gt;&lt;author&gt;Goosey-Tolfrey, Victoria L&lt;/author&gt;&lt;author&gt;Mason, Barry S&lt;/author&gt;&lt;author&gt;Romer, Lee M&lt;/author&gt;&lt;/authors&gt;&lt;/contributors&gt;&lt;titles&gt;&lt;title&gt;Effects of abdominal binding on field-based exercise responses in Paralympic athletes with cervical spinal cord injury&lt;/title&gt;&lt;secondary-title&gt;Journal of Science and Medicine in Sport&lt;/secondary-title&gt;&lt;/titles&gt;&lt;periodical&gt;&lt;full-title&gt;Journal of science and medicine in sport&lt;/full-title&gt;&lt;/periodical&gt;&lt;pages&gt;351-355&lt;/pages&gt;&lt;volume&gt;17&lt;/volume&gt;&lt;number&gt;4&lt;/number&gt;&lt;dates&gt;&lt;year&gt;2014&lt;/year&gt;&lt;/dates&gt;&lt;isbn&gt;1440-2440&lt;/isbn&gt;&lt;urls&gt;&lt;related-urls&gt;&lt;url&gt;https://www.jsams.org/article/S1440-2440(13)00145-X/fulltext&lt;/url&gt;&lt;/related-urls&gt;&lt;/urls&gt;&lt;/record&gt;&lt;/Cite&gt;&lt;/EndNote&gt;</w:instrText>
      </w:r>
      <w:r w:rsidR="00AA15C8" w:rsidRPr="00B07911">
        <w:rPr>
          <w:rFonts w:eastAsiaTheme="majorEastAsia"/>
          <w:color w:val="000000" w:themeColor="text1"/>
        </w:rPr>
        <w:fldChar w:fldCharType="separate"/>
      </w:r>
      <w:r w:rsidR="00F76583" w:rsidRPr="00B07911">
        <w:rPr>
          <w:rFonts w:eastAsiaTheme="majorEastAsia"/>
          <w:noProof/>
          <w:color w:val="000000" w:themeColor="text1"/>
        </w:rPr>
        <w:t>[17]</w:t>
      </w:r>
      <w:r w:rsidR="00AA15C8" w:rsidRPr="00B07911">
        <w:rPr>
          <w:rFonts w:eastAsiaTheme="majorEastAsia"/>
          <w:color w:val="000000" w:themeColor="text1"/>
        </w:rPr>
        <w:fldChar w:fldCharType="end"/>
      </w:r>
      <w:r w:rsidR="002B5EFE" w:rsidRPr="00B07911">
        <w:rPr>
          <w:rFonts w:eastAsiaTheme="majorEastAsia"/>
          <w:color w:val="000000" w:themeColor="text1"/>
        </w:rPr>
        <w:t xml:space="preserve"> </w:t>
      </w:r>
      <w:r w:rsidR="00653FD7" w:rsidRPr="00B07911">
        <w:rPr>
          <w:rFonts w:eastAsiaTheme="majorEastAsia"/>
          <w:color w:val="000000" w:themeColor="text1"/>
        </w:rPr>
        <w:t xml:space="preserve">as opposed to 20 trials </w:t>
      </w:r>
      <w:r w:rsidR="00B15E61" w:rsidRPr="00B07911">
        <w:rPr>
          <w:rFonts w:eastAsiaTheme="majorEastAsia"/>
          <w:color w:val="000000" w:themeColor="text1"/>
        </w:rPr>
        <w:t>in</w:t>
      </w:r>
      <w:r w:rsidR="00A06D26" w:rsidRPr="00B07911">
        <w:rPr>
          <w:rFonts w:eastAsiaTheme="majorEastAsia"/>
          <w:color w:val="000000" w:themeColor="text1"/>
        </w:rPr>
        <w:t xml:space="preserve"> Gee </w:t>
      </w:r>
      <w:r w:rsidR="00A06D26" w:rsidRPr="00B07911">
        <w:rPr>
          <w:rFonts w:eastAsiaTheme="majorEastAsia"/>
          <w:i/>
          <w:iCs/>
          <w:color w:val="000000" w:themeColor="text1"/>
        </w:rPr>
        <w:t>et al</w:t>
      </w:r>
      <w:r w:rsidR="00A06D26" w:rsidRPr="00B07911">
        <w:rPr>
          <w:rFonts w:eastAsiaTheme="majorEastAsia"/>
          <w:color w:val="000000" w:themeColor="text1"/>
        </w:rPr>
        <w:t>.</w:t>
      </w:r>
      <w:r w:rsidR="002B5EFE" w:rsidRPr="00B07911">
        <w:rPr>
          <w:rFonts w:eastAsiaTheme="majorEastAsia"/>
          <w:color w:val="000000" w:themeColor="text1"/>
        </w:rPr>
        <w:t xml:space="preserve"> </w:t>
      </w:r>
      <w:r w:rsidR="00806065" w:rsidRPr="00B07911">
        <w:rPr>
          <w:rFonts w:eastAsiaTheme="majorEastAsia"/>
          <w:color w:val="000000" w:themeColor="text1"/>
        </w:rPr>
        <w:fldChar w:fldCharType="begin"/>
      </w:r>
      <w:r w:rsidR="00B72862" w:rsidRPr="00B07911">
        <w:rPr>
          <w:rFonts w:eastAsiaTheme="majorEastAsia"/>
          <w:color w:val="000000" w:themeColor="text1"/>
        </w:rPr>
        <w:instrText xml:space="preserve"> ADDIN EN.CITE &lt;EndNote&gt;&lt;Cite&gt;&lt;Author&gt;Gee&lt;/Author&gt;&lt;Year&gt;2018&lt;/Year&gt;&lt;RecNum&gt;14&lt;/RecNum&gt;&lt;DisplayText&gt;[16]&lt;/DisplayText&gt;&lt;record&gt;&lt;rec-number&gt;14&lt;/rec-number&gt;&lt;foreign-keys&gt;&lt;key app="EN" db-id="r590tsfx0arpzcetez3vztpka99dx9vtxs2z" timestamp="1683554022"&gt;14&lt;/key&gt;&lt;/foreign-keys&gt;&lt;ref-type name="Journal Article"&gt;17&lt;/ref-type&gt;&lt;contributors&gt;&lt;authors&gt;&lt;author&gt;Gee, Cameron M&lt;/author&gt;&lt;author&gt;Lacroix, Melissa A&lt;/author&gt;&lt;author&gt;West, Christopher R&lt;/author&gt;&lt;/authors&gt;&lt;/contributors&gt;&lt;titles&gt;&lt;title&gt;A 20× 20 m repeated sprint field test replicates the demands of wheelchair rugby&lt;/title&gt;&lt;secondary-title&gt;Journal of Science and Medicine in Sport&lt;/secondary-title&gt;&lt;/titles&gt;&lt;periodical&gt;&lt;full-title&gt;Journal of science and medicine in sport&lt;/full-title&gt;&lt;/periodical&gt;&lt;pages&gt;753-757&lt;/pages&gt;&lt;volume&gt;21&lt;/volume&gt;&lt;number&gt;7&lt;/number&gt;&lt;dates&gt;&lt;year&gt;2018&lt;/year&gt;&lt;/dates&gt;&lt;isbn&gt;1440-2440&lt;/isbn&gt;&lt;urls&gt;&lt;related-urls&gt;&lt;url&gt;https://www.jsams.org/article/S1440-2440(17)31863-7/fulltext&lt;/url&gt;&lt;/related-urls&gt;&lt;/urls&gt;&lt;/record&gt;&lt;/Cite&gt;&lt;/EndNote&gt;</w:instrText>
      </w:r>
      <w:r w:rsidR="00806065" w:rsidRPr="00B07911">
        <w:rPr>
          <w:rFonts w:eastAsiaTheme="majorEastAsia"/>
          <w:color w:val="000000" w:themeColor="text1"/>
        </w:rPr>
        <w:fldChar w:fldCharType="separate"/>
      </w:r>
      <w:r w:rsidR="00FA4973" w:rsidRPr="00B07911">
        <w:rPr>
          <w:rFonts w:eastAsiaTheme="majorEastAsia"/>
          <w:noProof/>
          <w:color w:val="000000" w:themeColor="text1"/>
        </w:rPr>
        <w:t>[16]</w:t>
      </w:r>
      <w:r w:rsidR="00806065" w:rsidRPr="00B07911">
        <w:rPr>
          <w:rFonts w:eastAsiaTheme="majorEastAsia"/>
          <w:color w:val="000000" w:themeColor="text1"/>
        </w:rPr>
        <w:fldChar w:fldCharType="end"/>
      </w:r>
      <w:r w:rsidR="00A06D26" w:rsidRPr="00B07911">
        <w:rPr>
          <w:rFonts w:eastAsiaTheme="majorEastAsia"/>
          <w:color w:val="000000" w:themeColor="text1"/>
        </w:rPr>
        <w:t xml:space="preserve"> </w:t>
      </w:r>
      <w:r w:rsidR="00B15E61" w:rsidRPr="00B07911">
        <w:rPr>
          <w:rFonts w:eastAsiaTheme="majorEastAsia"/>
          <w:color w:val="000000" w:themeColor="text1"/>
        </w:rPr>
        <w:t xml:space="preserve">study </w:t>
      </w:r>
      <w:r w:rsidR="00A06D26" w:rsidRPr="00B07911">
        <w:rPr>
          <w:rFonts w:eastAsiaTheme="majorEastAsia"/>
          <w:color w:val="000000" w:themeColor="text1"/>
        </w:rPr>
        <w:t xml:space="preserve">was chosen </w:t>
      </w:r>
      <w:r w:rsidR="00A40CEE" w:rsidRPr="00B07911">
        <w:rPr>
          <w:rFonts w:eastAsiaTheme="majorEastAsia"/>
          <w:color w:val="000000" w:themeColor="text1"/>
        </w:rPr>
        <w:t xml:space="preserve">to reduce the </w:t>
      </w:r>
      <w:r w:rsidR="001D02F9" w:rsidRPr="00B07911">
        <w:rPr>
          <w:rFonts w:eastAsiaTheme="majorEastAsia"/>
          <w:color w:val="000000" w:themeColor="text1"/>
        </w:rPr>
        <w:t xml:space="preserve">overall </w:t>
      </w:r>
      <w:r w:rsidR="00A40CEE" w:rsidRPr="00B07911">
        <w:rPr>
          <w:rFonts w:eastAsiaTheme="majorEastAsia"/>
          <w:color w:val="000000" w:themeColor="text1"/>
        </w:rPr>
        <w:t xml:space="preserve">demands </w:t>
      </w:r>
      <w:r w:rsidR="001D02F9" w:rsidRPr="00B07911">
        <w:rPr>
          <w:rFonts w:eastAsiaTheme="majorEastAsia"/>
          <w:color w:val="000000" w:themeColor="text1"/>
        </w:rPr>
        <w:t xml:space="preserve">on the participants </w:t>
      </w:r>
      <w:r w:rsidR="00806065" w:rsidRPr="00B07911">
        <w:rPr>
          <w:rFonts w:eastAsiaTheme="majorEastAsia"/>
          <w:color w:val="000000" w:themeColor="text1"/>
        </w:rPr>
        <w:t xml:space="preserve">and reflect </w:t>
      </w:r>
      <w:r w:rsidR="0021668A" w:rsidRPr="00B07911">
        <w:rPr>
          <w:rFonts w:eastAsiaTheme="majorEastAsia"/>
          <w:color w:val="000000" w:themeColor="text1"/>
        </w:rPr>
        <w:t>their status as non-elite recreational WCR players.</w:t>
      </w:r>
      <w:r w:rsidR="00A40CEE" w:rsidRPr="00B07911">
        <w:rPr>
          <w:rFonts w:eastAsiaTheme="majorEastAsia"/>
          <w:color w:val="000000" w:themeColor="text1"/>
        </w:rPr>
        <w:t xml:space="preserve"> </w:t>
      </w:r>
      <w:r w:rsidRPr="00B07911">
        <w:rPr>
          <w:rFonts w:eastAsiaTheme="majorEastAsia"/>
          <w:color w:val="000000" w:themeColor="text1"/>
        </w:rPr>
        <w:t>The same</w:t>
      </w:r>
      <w:r w:rsidRPr="5D5CFE8F">
        <w:rPr>
          <w:rFonts w:eastAsiaTheme="majorEastAsia"/>
          <w:color w:val="000000" w:themeColor="text1"/>
        </w:rPr>
        <w:t xml:space="preserve"> setup as session one was used to assess the time to complete each 20m sprint (splits as described previously).  Blood lactate concentration (m</w:t>
      </w:r>
      <w:r w:rsidR="003F00DF" w:rsidRPr="5D5CFE8F">
        <w:rPr>
          <w:rFonts w:eastAsiaTheme="majorEastAsia"/>
          <w:color w:val="000000" w:themeColor="text1"/>
        </w:rPr>
        <w:t>M</w:t>
      </w:r>
      <w:r w:rsidRPr="5D5CFE8F">
        <w:rPr>
          <w:rFonts w:eastAsiaTheme="majorEastAsia"/>
          <w:color w:val="000000" w:themeColor="text1"/>
        </w:rPr>
        <w:t>) was measured before starting the test and straight after the final sprint. The sample was taken from the ear lobe using a lancet and analysed using</w:t>
      </w:r>
      <w:r w:rsidR="003F00DF" w:rsidRPr="5D5CFE8F">
        <w:rPr>
          <w:rFonts w:eastAsiaTheme="majorEastAsia"/>
          <w:color w:val="000000" w:themeColor="text1"/>
        </w:rPr>
        <w:t xml:space="preserve"> a</w:t>
      </w:r>
      <w:r w:rsidRPr="5D5CFE8F">
        <w:rPr>
          <w:rFonts w:eastAsiaTheme="majorEastAsia"/>
          <w:color w:val="000000" w:themeColor="text1"/>
        </w:rPr>
        <w:t xml:space="preserve"> </w:t>
      </w:r>
      <w:r w:rsidR="003F00DF" w:rsidRPr="5D5CFE8F">
        <w:rPr>
          <w:rFonts w:eastAsiaTheme="majorEastAsia"/>
          <w:color w:val="000000" w:themeColor="text1"/>
        </w:rPr>
        <w:t>L</w:t>
      </w:r>
      <w:r w:rsidRPr="5D5CFE8F">
        <w:rPr>
          <w:color w:val="000000" w:themeColor="text1"/>
        </w:rPr>
        <w:t xml:space="preserve">actate </w:t>
      </w:r>
      <w:r w:rsidR="003F00DF" w:rsidRPr="5D5CFE8F">
        <w:rPr>
          <w:color w:val="000000" w:themeColor="text1"/>
        </w:rPr>
        <w:t>P</w:t>
      </w:r>
      <w:r w:rsidRPr="5D5CFE8F">
        <w:rPr>
          <w:color w:val="000000" w:themeColor="text1"/>
        </w:rPr>
        <w:t xml:space="preserve">ro (Lactate Pro 2, </w:t>
      </w:r>
      <w:proofErr w:type="spellStart"/>
      <w:r w:rsidRPr="5D5CFE8F">
        <w:rPr>
          <w:color w:val="000000" w:themeColor="text1"/>
        </w:rPr>
        <w:t>Arkray</w:t>
      </w:r>
      <w:proofErr w:type="spellEnd"/>
      <w:r w:rsidRPr="5D5CFE8F">
        <w:rPr>
          <w:color w:val="000000" w:themeColor="text1"/>
        </w:rPr>
        <w:t xml:space="preserve"> Europe B.V., Netherlands). Before </w:t>
      </w:r>
      <w:r w:rsidRPr="5D5CFE8F">
        <w:rPr>
          <w:rFonts w:eastAsiaTheme="majorEastAsia"/>
          <w:color w:val="000000" w:themeColor="text1"/>
        </w:rPr>
        <w:t>the 1</w:t>
      </w:r>
      <w:r w:rsidRPr="5D5CFE8F">
        <w:rPr>
          <w:rFonts w:eastAsiaTheme="majorEastAsia"/>
          <w:color w:val="000000" w:themeColor="text1"/>
          <w:vertAlign w:val="superscript"/>
        </w:rPr>
        <w:t>st</w:t>
      </w:r>
      <w:r w:rsidRPr="5D5CFE8F">
        <w:rPr>
          <w:rFonts w:eastAsiaTheme="majorEastAsia"/>
          <w:color w:val="000000" w:themeColor="text1"/>
        </w:rPr>
        <w:t xml:space="preserve"> sprint, participants were instructed to complete each of the </w:t>
      </w:r>
      <w:r w:rsidR="003F00DF" w:rsidRPr="5D5CFE8F">
        <w:rPr>
          <w:rFonts w:eastAsiaTheme="majorEastAsia"/>
          <w:color w:val="000000" w:themeColor="text1"/>
        </w:rPr>
        <w:t>ten</w:t>
      </w:r>
      <w:r w:rsidRPr="5D5CFE8F">
        <w:rPr>
          <w:rFonts w:eastAsiaTheme="majorEastAsia"/>
          <w:color w:val="000000" w:themeColor="text1"/>
        </w:rPr>
        <w:t xml:space="preserve"> sprints maximally. When ready, the participants began their 1</w:t>
      </w:r>
      <w:r w:rsidRPr="5D5CFE8F">
        <w:rPr>
          <w:rFonts w:eastAsiaTheme="majorEastAsia"/>
          <w:color w:val="000000" w:themeColor="text1"/>
          <w:vertAlign w:val="superscript"/>
        </w:rPr>
        <w:t>st</w:t>
      </w:r>
      <w:r w:rsidRPr="5D5CFE8F">
        <w:rPr>
          <w:rFonts w:eastAsiaTheme="majorEastAsia"/>
          <w:color w:val="000000" w:themeColor="text1"/>
        </w:rPr>
        <w:t xml:space="preserve"> sprint 30cm behind the start line before turning around at the other end (20m line), allowing the start line of the previous sprint to become the finish line of the next sprint. An auditory and a visual cue from the timing gates presented like a traffic light system informing participants when to begin the next sprint after a 15-second recovery period. This procedure continued until the 10</w:t>
      </w:r>
      <w:r w:rsidRPr="5D5CFE8F">
        <w:rPr>
          <w:rFonts w:eastAsiaTheme="majorEastAsia"/>
          <w:color w:val="000000" w:themeColor="text1"/>
          <w:vertAlign w:val="superscript"/>
        </w:rPr>
        <w:t>th</w:t>
      </w:r>
      <w:r w:rsidRPr="5D5CFE8F">
        <w:rPr>
          <w:rFonts w:eastAsiaTheme="majorEastAsia"/>
          <w:color w:val="000000" w:themeColor="text1"/>
        </w:rPr>
        <w:t xml:space="preserve"> sprint, after which lactate concentration was assessed again. Verbal encouragement was given to all participants throughout</w:t>
      </w:r>
      <w:r w:rsidR="004D047F" w:rsidRPr="5D5CFE8F">
        <w:rPr>
          <w:rFonts w:eastAsiaTheme="majorEastAsia"/>
          <w:color w:val="000000" w:themeColor="text1"/>
        </w:rPr>
        <w:t>, both from</w:t>
      </w:r>
      <w:r w:rsidRPr="5D5CFE8F">
        <w:rPr>
          <w:rFonts w:eastAsiaTheme="majorEastAsia"/>
          <w:color w:val="000000" w:themeColor="text1"/>
        </w:rPr>
        <w:t xml:space="preserve"> the team and the staff present. </w:t>
      </w:r>
    </w:p>
    <w:p w14:paraId="0094C41A" w14:textId="77777777" w:rsidR="009310FF" w:rsidRDefault="009310FF" w:rsidP="5D5CFE8F">
      <w:pPr>
        <w:spacing w:line="360" w:lineRule="auto"/>
        <w:jc w:val="both"/>
        <w:rPr>
          <w:rFonts w:eastAsiaTheme="majorEastAsia"/>
          <w:color w:val="000000" w:themeColor="text1"/>
        </w:rPr>
      </w:pPr>
    </w:p>
    <w:p w14:paraId="6A5AE1A6" w14:textId="7DFA6F82" w:rsidR="009310FF" w:rsidRPr="009310FF" w:rsidRDefault="009310FF" w:rsidP="009310FF">
      <w:pPr>
        <w:spacing w:line="360" w:lineRule="auto"/>
        <w:jc w:val="center"/>
        <w:rPr>
          <w:rFonts w:eastAsiaTheme="majorEastAsia"/>
          <w:b/>
          <w:bCs/>
          <w:color w:val="000000" w:themeColor="text1"/>
        </w:rPr>
      </w:pPr>
      <w:r w:rsidRPr="009310FF">
        <w:rPr>
          <w:rFonts w:eastAsiaTheme="majorEastAsia"/>
          <w:b/>
          <w:bCs/>
          <w:color w:val="000000" w:themeColor="text1"/>
        </w:rPr>
        <w:t>**Figure 1 here**</w:t>
      </w:r>
    </w:p>
    <w:p w14:paraId="57D3B924" w14:textId="77777777" w:rsidR="002F7AE2" w:rsidRPr="00F93CC4" w:rsidRDefault="002F7AE2" w:rsidP="00F93CC4">
      <w:pPr>
        <w:pStyle w:val="Heading2"/>
        <w:spacing w:before="0" w:line="360" w:lineRule="auto"/>
        <w:jc w:val="both"/>
        <w:rPr>
          <w:rFonts w:ascii="Times New Roman" w:hAnsi="Times New Roman" w:cs="Times New Roman"/>
          <w:szCs w:val="24"/>
        </w:rPr>
      </w:pPr>
      <w:bookmarkStart w:id="15" w:name="_Toc133323272"/>
    </w:p>
    <w:bookmarkEnd w:id="15"/>
    <w:p w14:paraId="012BBDC3" w14:textId="5C76CC52" w:rsidR="00F93CC4" w:rsidRPr="00F93CC4" w:rsidRDefault="00F93CC4" w:rsidP="5D5CFE8F">
      <w:pPr>
        <w:pStyle w:val="Heading1"/>
        <w:spacing w:before="0" w:line="360" w:lineRule="auto"/>
        <w:rPr>
          <w:rFonts w:ascii="Times New Roman" w:hAnsi="Times New Roman" w:cs="Times New Roman"/>
          <w:b w:val="0"/>
          <w:i/>
          <w:iCs/>
        </w:rPr>
      </w:pPr>
      <w:r w:rsidRPr="5D5CFE8F">
        <w:rPr>
          <w:rFonts w:ascii="Times New Roman" w:hAnsi="Times New Roman" w:cs="Times New Roman"/>
          <w:b w:val="0"/>
          <w:i/>
          <w:iCs/>
        </w:rPr>
        <w:t xml:space="preserve">Statistical </w:t>
      </w:r>
      <w:commentRangeStart w:id="16"/>
      <w:commentRangeStart w:id="17"/>
      <w:commentRangeStart w:id="18"/>
      <w:r w:rsidRPr="5D5CFE8F">
        <w:rPr>
          <w:rFonts w:ascii="Times New Roman" w:hAnsi="Times New Roman" w:cs="Times New Roman"/>
          <w:b w:val="0"/>
          <w:i/>
          <w:iCs/>
        </w:rPr>
        <w:t>Analysis</w:t>
      </w:r>
      <w:commentRangeEnd w:id="16"/>
      <w:r>
        <w:rPr>
          <w:rStyle w:val="CommentReference"/>
        </w:rPr>
        <w:commentReference w:id="16"/>
      </w:r>
      <w:commentRangeEnd w:id="17"/>
      <w:r>
        <w:rPr>
          <w:rStyle w:val="CommentReference"/>
        </w:rPr>
        <w:commentReference w:id="17"/>
      </w:r>
      <w:commentRangeEnd w:id="18"/>
      <w:r w:rsidR="00BD0653">
        <w:rPr>
          <w:rStyle w:val="CommentReference"/>
          <w:rFonts w:asciiTheme="minorHAnsi" w:eastAsiaTheme="minorHAnsi" w:hAnsiTheme="minorHAnsi" w:cstheme="minorBidi"/>
          <w:b w:val="0"/>
          <w:color w:val="auto"/>
        </w:rPr>
        <w:commentReference w:id="18"/>
      </w:r>
    </w:p>
    <w:p w14:paraId="061BA355" w14:textId="51A778D4" w:rsidR="00F93CC4" w:rsidRDefault="00F93CC4" w:rsidP="00F93CC4">
      <w:pPr>
        <w:pStyle w:val="FirstParagraph"/>
        <w:spacing w:before="0" w:after="0" w:line="360" w:lineRule="auto"/>
        <w:jc w:val="both"/>
        <w:rPr>
          <w:rFonts w:ascii="Times New Roman" w:hAnsi="Times New Roman" w:cs="Times New Roman"/>
        </w:rPr>
      </w:pPr>
      <w:r w:rsidRPr="00F93CC4">
        <w:rPr>
          <w:rFonts w:ascii="Times New Roman" w:hAnsi="Times New Roman" w:cs="Times New Roman"/>
        </w:rPr>
        <w:t xml:space="preserve">The present analysis was not pre-registered as we had no a priori hypotheses and, given the limited sample size due to resource constraints and the population, thus was considered exploratory. Inferential statistics were treated as highly unstable local descriptions of the relations between model assumptions and data </w:t>
      </w:r>
      <w:r w:rsidR="00890E2E">
        <w:rPr>
          <w:rFonts w:ascii="Times New Roman" w:hAnsi="Times New Roman" w:cs="Times New Roman"/>
        </w:rPr>
        <w:t>to</w:t>
      </w:r>
      <w:r w:rsidRPr="00F93CC4">
        <w:rPr>
          <w:rFonts w:ascii="Times New Roman" w:hAnsi="Times New Roman" w:cs="Times New Roman"/>
        </w:rPr>
        <w:t xml:space="preserve"> acknowledge the inherent uncertainty in drawing generalised inferences from single and small samples</w:t>
      </w:r>
      <w:r w:rsidR="00E92D57">
        <w:rPr>
          <w:rFonts w:ascii="Times New Roman" w:hAnsi="Times New Roman" w:cs="Times New Roman"/>
        </w:rPr>
        <w:t xml:space="preserve"> </w:t>
      </w:r>
      <w:r w:rsidR="00E92D57">
        <w:rPr>
          <w:rFonts w:ascii="Times New Roman" w:hAnsi="Times New Roman" w:cs="Times New Roman"/>
        </w:rPr>
        <w:fldChar w:fldCharType="begin"/>
      </w:r>
      <w:r w:rsidR="00F76583">
        <w:rPr>
          <w:rFonts w:ascii="Times New Roman" w:hAnsi="Times New Roman" w:cs="Times New Roman"/>
        </w:rPr>
        <w:instrText xml:space="preserve"> ADDIN EN.CITE &lt;EndNote&gt;&lt;Cite&gt;&lt;Author&gt;Amrhein&lt;/Author&gt;&lt;Year&gt;2019&lt;/Year&gt;&lt;RecNum&gt;38&lt;/RecNum&gt;&lt;DisplayText&gt;[18]&lt;/DisplayText&gt;&lt;record&gt;&lt;rec-number&gt;38&lt;/rec-number&gt;&lt;foreign-keys&gt;&lt;key app="EN" db-id="r590tsfx0arpzcetez3vztpka99dx9vtxs2z" timestamp="1694011271"&gt;38&lt;/key&gt;&lt;/foreign-keys&gt;&lt;ref-type name="Journal Article"&gt;17&lt;/ref-type&gt;&lt;contributors&gt;&lt;authors&gt;&lt;author&gt;Amrhein, Valentin&lt;/author&gt;&lt;author&gt;Greenland, Sander&lt;/author&gt;&lt;author&gt;McShane, Blake&lt;/author&gt;&lt;/authors&gt;&lt;/contributors&gt;&lt;titles&gt;&lt;title&gt;Scientists rise up against statistical significance&lt;/title&gt;&lt;secondary-title&gt;Nature&lt;/secondary-title&gt;&lt;/titles&gt;&lt;periodical&gt;&lt;full-title&gt;Nature&lt;/full-title&gt;&lt;/periodical&gt;&lt;pages&gt;305-307&lt;/pages&gt;&lt;volume&gt;567&lt;/volume&gt;&lt;number&gt;7748&lt;/number&gt;&lt;dates&gt;&lt;year&gt;2019&lt;/year&gt;&lt;/dates&gt;&lt;isbn&gt;0028-0836&lt;/isbn&gt;&lt;urls&gt;&lt;related-urls&gt;&lt;url&gt;https://doi.org/10.1038/d41586-019-00857-9&lt;/url&gt;&lt;/related-urls&gt;&lt;/urls&gt;&lt;/record&gt;&lt;/Cite&gt;&lt;/EndNote&gt;</w:instrText>
      </w:r>
      <w:r w:rsidR="00E92D57">
        <w:rPr>
          <w:rFonts w:ascii="Times New Roman" w:hAnsi="Times New Roman" w:cs="Times New Roman"/>
        </w:rPr>
        <w:fldChar w:fldCharType="separate"/>
      </w:r>
      <w:r w:rsidR="00F76583">
        <w:rPr>
          <w:rFonts w:ascii="Times New Roman" w:hAnsi="Times New Roman" w:cs="Times New Roman"/>
          <w:noProof/>
        </w:rPr>
        <w:t>[18]</w:t>
      </w:r>
      <w:r w:rsidR="00E92D57">
        <w:rPr>
          <w:rFonts w:ascii="Times New Roman" w:hAnsi="Times New Roman" w:cs="Times New Roman"/>
        </w:rPr>
        <w:fldChar w:fldCharType="end"/>
      </w:r>
      <w:r w:rsidR="00E92D57">
        <w:rPr>
          <w:rFonts w:ascii="Times New Roman" w:hAnsi="Times New Roman" w:cs="Times New Roman"/>
        </w:rPr>
        <w:t xml:space="preserve">. </w:t>
      </w:r>
      <w:r w:rsidRPr="00F93CC4">
        <w:rPr>
          <w:rFonts w:ascii="Times New Roman" w:hAnsi="Times New Roman" w:cs="Times New Roman"/>
        </w:rPr>
        <w:t>For all analyses</w:t>
      </w:r>
      <w:r w:rsidR="00890E2E">
        <w:rPr>
          <w:rFonts w:ascii="Times New Roman" w:hAnsi="Times New Roman" w:cs="Times New Roman"/>
        </w:rPr>
        <w:t>,</w:t>
      </w:r>
      <w:r w:rsidRPr="00F93CC4">
        <w:rPr>
          <w:rFonts w:ascii="Times New Roman" w:hAnsi="Times New Roman" w:cs="Times New Roman"/>
        </w:rPr>
        <w:t xml:space="preserve"> we </w:t>
      </w:r>
      <w:r w:rsidR="00890E2E">
        <w:rPr>
          <w:rFonts w:ascii="Times New Roman" w:hAnsi="Times New Roman" w:cs="Times New Roman"/>
        </w:rPr>
        <w:t>avoided</w:t>
      </w:r>
      <w:r w:rsidRPr="00F93CC4">
        <w:rPr>
          <w:rFonts w:ascii="Times New Roman" w:hAnsi="Times New Roman" w:cs="Times New Roman"/>
        </w:rPr>
        <w:t xml:space="preserve"> </w:t>
      </w:r>
      <w:proofErr w:type="spellStart"/>
      <w:r w:rsidRPr="00F93CC4">
        <w:rPr>
          <w:rFonts w:ascii="Times New Roman" w:hAnsi="Times New Roman" w:cs="Times New Roman"/>
        </w:rPr>
        <w:t>dichotomising</w:t>
      </w:r>
      <w:proofErr w:type="spellEnd"/>
      <w:r w:rsidRPr="00F93CC4">
        <w:rPr>
          <w:rFonts w:ascii="Times New Roman" w:hAnsi="Times New Roman" w:cs="Times New Roman"/>
        </w:rPr>
        <w:t xml:space="preserve"> the existence of effects and therefore did not employ traditional null hypothesis significance testing on parameter estimates </w:t>
      </w:r>
      <w:r w:rsidR="00E92D57">
        <w:rPr>
          <w:rFonts w:ascii="Times New Roman" w:hAnsi="Times New Roman" w:cs="Times New Roman"/>
        </w:rPr>
        <w:fldChar w:fldCharType="begin"/>
      </w:r>
      <w:r w:rsidR="00F76583">
        <w:rPr>
          <w:rFonts w:ascii="Times New Roman" w:hAnsi="Times New Roman" w:cs="Times New Roman"/>
        </w:rPr>
        <w:instrText xml:space="preserve"> ADDIN EN.CITE &lt;EndNote&gt;&lt;Cite&gt;&lt;Author&gt;Amrhein&lt;/Author&gt;&lt;Year&gt;2019&lt;/Year&gt;&lt;RecNum&gt;39&lt;/RecNum&gt;&lt;DisplayText&gt;[19, 20]&lt;/DisplayText&gt;&lt;record&gt;&lt;rec-number&gt;39&lt;/rec-number&gt;&lt;foreign-keys&gt;&lt;key app="EN" db-id="r590tsfx0arpzcetez3vztpka99dx9vtxs2z" timestamp="1694011313"&gt;39&lt;/key&gt;&lt;/foreign-keys&gt;&lt;ref-type name="Journal Article"&gt;17&lt;/ref-type&gt;&lt;contributors&gt;&lt;authors&gt;&lt;author&gt;Amrhein, Valentin&lt;/author&gt;&lt;author&gt;Trafimow, David&lt;/author&gt;&lt;author&gt;Greenland, Sander&lt;/author&gt;&lt;/authors&gt;&lt;/contributors&gt;&lt;titles&gt;&lt;title&gt;Inferential statistics as descriptive statistics: There is no replication crisis if we don’t expect replication&lt;/title&gt;&lt;secondary-title&gt;The American Statistician&lt;/secondary-title&gt;&lt;/titles&gt;&lt;periodical&gt;&lt;full-title&gt;The American Statistician&lt;/full-title&gt;&lt;/periodical&gt;&lt;pages&gt;262-270&lt;/pages&gt;&lt;volume&gt;73&lt;/volume&gt;&lt;number&gt;sup1&lt;/number&gt;&lt;dates&gt;&lt;year&gt;2019&lt;/year&gt;&lt;/dates&gt;&lt;isbn&gt;0003-1305&lt;/isbn&gt;&lt;urls&gt;&lt;related-urls&gt;&lt;url&gt;https://doi.org/10.1080/00031305.2018.1543137&lt;/url&gt;&lt;/related-urls&gt;&lt;/urls&gt;&lt;/record&gt;&lt;/Cite&gt;&lt;Cite&gt;&lt;Author&gt;McShane&lt;/Author&gt;&lt;Year&gt;2019&lt;/Year&gt;&lt;RecNum&gt;44&lt;/RecNum&gt;&lt;record&gt;&lt;rec-number&gt;44&lt;/rec-number&gt;&lt;foreign-keys&gt;&lt;key app="EN" db-id="r590tsfx0arpzcetez3vztpka99dx9vtxs2z" timestamp="1694011475"&gt;44&lt;/key&gt;&lt;/foreign-keys&gt;&lt;ref-type name="Journal Article"&gt;17&lt;/ref-type&gt;&lt;contributors&gt;&lt;authors&gt;&lt;author&gt;McShane, Blakeley B&lt;/author&gt;&lt;author&gt;Gal, David&lt;/author&gt;&lt;author&gt;Gelman, Andrew&lt;/author&gt;&lt;author&gt;Robert, Christian&lt;/author&gt;&lt;author&gt;Tackett, Jennifer L&lt;/author&gt;&lt;/authors&gt;&lt;/contributors&gt;&lt;titles&gt;&lt;title&gt;Abandon statistical significance&lt;/title&gt;&lt;secondary-title&gt;The American Statistician&lt;/secondary-title&gt;&lt;/titles&gt;&lt;periodical&gt;&lt;full-title&gt;The American Statistician&lt;/full-title&gt;&lt;/periodical&gt;&lt;pages&gt;235-245&lt;/pages&gt;&lt;volume&gt;73&lt;/volume&gt;&lt;number&gt;sup1&lt;/number&gt;&lt;dates&gt;&lt;year&gt;2019&lt;/year&gt;&lt;/dates&gt;&lt;isbn&gt;0003-1305&lt;/isbn&gt;&lt;urls&gt;&lt;/urls&gt;&lt;/record&gt;&lt;/Cite&gt;&lt;/EndNote&gt;</w:instrText>
      </w:r>
      <w:r w:rsidR="00E92D57">
        <w:rPr>
          <w:rFonts w:ascii="Times New Roman" w:hAnsi="Times New Roman" w:cs="Times New Roman"/>
        </w:rPr>
        <w:fldChar w:fldCharType="separate"/>
      </w:r>
      <w:r w:rsidR="00F76583">
        <w:rPr>
          <w:rFonts w:ascii="Times New Roman" w:hAnsi="Times New Roman" w:cs="Times New Roman"/>
          <w:noProof/>
        </w:rPr>
        <w:t>[19, 20]</w:t>
      </w:r>
      <w:r w:rsidR="00E92D57">
        <w:rPr>
          <w:rFonts w:ascii="Times New Roman" w:hAnsi="Times New Roman" w:cs="Times New Roman"/>
        </w:rPr>
        <w:fldChar w:fldCharType="end"/>
      </w:r>
      <w:r w:rsidR="00E92D57">
        <w:rPr>
          <w:rFonts w:ascii="Times New Roman" w:hAnsi="Times New Roman" w:cs="Times New Roman"/>
        </w:rPr>
        <w:t>.</w:t>
      </w:r>
      <w:r w:rsidRPr="00F93CC4">
        <w:rPr>
          <w:rFonts w:ascii="Times New Roman" w:hAnsi="Times New Roman" w:cs="Times New Roman"/>
        </w:rPr>
        <w:t xml:space="preserve"> Instead, we opted to take an estimation-based approach</w:t>
      </w:r>
      <w:r w:rsidR="00E92D57">
        <w:rPr>
          <w:rFonts w:ascii="Times New Roman" w:hAnsi="Times New Roman" w:cs="Times New Roman"/>
        </w:rPr>
        <w:t xml:space="preserve"> </w:t>
      </w:r>
      <w:r w:rsidR="00E92D57">
        <w:rPr>
          <w:rFonts w:ascii="Times New Roman" w:hAnsi="Times New Roman" w:cs="Times New Roman"/>
        </w:rPr>
        <w:fldChar w:fldCharType="begin"/>
      </w:r>
      <w:r w:rsidR="00B72862">
        <w:rPr>
          <w:rFonts w:ascii="Times New Roman" w:hAnsi="Times New Roman" w:cs="Times New Roman"/>
        </w:rPr>
        <w:instrText xml:space="preserve"> ADDIN EN.CITE &lt;EndNote&gt;&lt;Cite&gt;&lt;Author&gt;Cumming&lt;/Author&gt;&lt;Year&gt;2014&lt;/Year&gt;&lt;RecNum&gt;41&lt;/RecNum&gt;&lt;DisplayText&gt;[21]&lt;/DisplayText&gt;&lt;record&gt;&lt;rec-number&gt;41&lt;/rec-number&gt;&lt;foreign-keys&gt;&lt;key app="EN" db-id="r590tsfx0arpzcetez3vztpka99dx9vtxs2z" timestamp="1694011368"&gt;41&lt;/key&gt;&lt;/foreign-keys&gt;&lt;ref-type name="Journal Article"&gt;17&lt;/ref-type&gt;&lt;contributors&gt;&lt;authors&gt;&lt;author&gt;Cumming, Geoff&lt;/author&gt;&lt;/authors&gt;&lt;/contributors&gt;&lt;titles&gt;&lt;title&gt;The new statistics: Why and how&lt;/title&gt;&lt;secondary-title&gt;Psychological Science&lt;/secondary-title&gt;&lt;/titles&gt;&lt;periodical&gt;&lt;full-title&gt;Psychological science&lt;/full-title&gt;&lt;/periodical&gt;&lt;pages&gt;7-29&lt;/pages&gt;&lt;volume&gt;25&lt;/volume&gt;&lt;number&gt;1&lt;/number&gt;&lt;dates&gt;&lt;year&gt;2014&lt;/year&gt;&lt;/dates&gt;&lt;isbn&gt;0956-7976&lt;/isbn&gt;&lt;urls&gt;&lt;related-urls&gt;&lt;url&gt;https://doi.org/10.1177/0956797613504966&lt;/url&gt;&lt;/related-urls&gt;&lt;/urls&gt;&lt;/record&gt;&lt;/Cite&gt;&lt;/EndNote&gt;</w:instrText>
      </w:r>
      <w:r w:rsidR="00E92D57">
        <w:rPr>
          <w:rFonts w:ascii="Times New Roman" w:hAnsi="Times New Roman" w:cs="Times New Roman"/>
        </w:rPr>
        <w:fldChar w:fldCharType="separate"/>
      </w:r>
      <w:r w:rsidR="00F76583">
        <w:rPr>
          <w:rFonts w:ascii="Times New Roman" w:hAnsi="Times New Roman" w:cs="Times New Roman"/>
          <w:noProof/>
        </w:rPr>
        <w:t>[21]</w:t>
      </w:r>
      <w:r w:rsidR="00E92D57">
        <w:rPr>
          <w:rFonts w:ascii="Times New Roman" w:hAnsi="Times New Roman" w:cs="Times New Roman"/>
        </w:rPr>
        <w:fldChar w:fldCharType="end"/>
      </w:r>
      <w:r w:rsidRPr="00F93CC4">
        <w:rPr>
          <w:rFonts w:ascii="Times New Roman" w:hAnsi="Times New Roman" w:cs="Times New Roman"/>
        </w:rPr>
        <w:t>, based within a Bayesian framework</w:t>
      </w:r>
      <w:r w:rsidR="00E92D57">
        <w:rPr>
          <w:rFonts w:ascii="Times New Roman" w:hAnsi="Times New Roman" w:cs="Times New Roman"/>
        </w:rPr>
        <w:t xml:space="preserve"> </w:t>
      </w:r>
      <w:r w:rsidR="00E92D57">
        <w:rPr>
          <w:rFonts w:ascii="Times New Roman" w:hAnsi="Times New Roman" w:cs="Times New Roman"/>
        </w:rPr>
        <w:fldChar w:fldCharType="begin"/>
      </w:r>
      <w:r w:rsidR="00B72862">
        <w:rPr>
          <w:rFonts w:ascii="Times New Roman" w:hAnsi="Times New Roman" w:cs="Times New Roman"/>
        </w:rPr>
        <w:instrText xml:space="preserve"> ADDIN EN.CITE &lt;EndNote&gt;&lt;Cite&gt;&lt;Author&gt;Kruschke&lt;/Author&gt;&lt;Year&gt;2018&lt;/Year&gt;&lt;RecNum&gt;43&lt;/RecNum&gt;&lt;DisplayText&gt;[22]&lt;/DisplayText&gt;&lt;record&gt;&lt;rec-number&gt;43&lt;/rec-number&gt;&lt;foreign-keys&gt;&lt;key app="EN" db-id="r590tsfx0arpzcetez3vztpka99dx9vtxs2z" timestamp="1694011441"&gt;43&lt;/key&gt;&lt;/foreign-keys&gt;&lt;ref-type name="Journal Article"&gt;17&lt;/ref-type&gt;&lt;contributors&gt;&lt;authors&gt;&lt;author&gt;Kruschke, John K&lt;/author&gt;&lt;author&gt;Liddell, Torrin M&lt;/author&gt;&lt;/authors&gt;&lt;/contributors&gt;&lt;titles&gt;&lt;title&gt;The Bayesian New Statistics: Hypothesis testing, estimation, meta-analysis, and power analysis from a Bayesian perspective&lt;/title&gt;&lt;secondary-title&gt;Psychonomic Bulletin &amp;amp; Review&lt;/secondary-title&gt;&lt;/titles&gt;&lt;periodical&gt;&lt;full-title&gt;Psychonomic bulletin &amp;amp; review&lt;/full-title&gt;&lt;/periodical&gt;&lt;pages&gt;178-206&lt;/pages&gt;&lt;volume&gt;25&lt;/volume&gt;&lt;dates&gt;&lt;year&gt;2018&lt;/year&gt;&lt;/dates&gt;&lt;isbn&gt;1069-9384&lt;/isbn&gt;&lt;urls&gt;&lt;/urls&gt;&lt;/record&gt;&lt;/Cite&gt;&lt;/EndNote&gt;</w:instrText>
      </w:r>
      <w:r w:rsidR="00E92D57">
        <w:rPr>
          <w:rFonts w:ascii="Times New Roman" w:hAnsi="Times New Roman" w:cs="Times New Roman"/>
        </w:rPr>
        <w:fldChar w:fldCharType="separate"/>
      </w:r>
      <w:r w:rsidR="00F76583">
        <w:rPr>
          <w:rFonts w:ascii="Times New Roman" w:hAnsi="Times New Roman" w:cs="Times New Roman"/>
          <w:noProof/>
        </w:rPr>
        <w:t>[22]</w:t>
      </w:r>
      <w:r w:rsidR="00E92D57">
        <w:rPr>
          <w:rFonts w:ascii="Times New Roman" w:hAnsi="Times New Roman" w:cs="Times New Roman"/>
        </w:rPr>
        <w:fldChar w:fldCharType="end"/>
      </w:r>
      <w:r w:rsidRPr="00F93CC4">
        <w:rPr>
          <w:rFonts w:ascii="Times New Roman" w:hAnsi="Times New Roman" w:cs="Times New Roman"/>
        </w:rPr>
        <w:t>. For all analyses</w:t>
      </w:r>
      <w:r w:rsidR="00890E2E">
        <w:rPr>
          <w:rFonts w:ascii="Times New Roman" w:hAnsi="Times New Roman" w:cs="Times New Roman"/>
        </w:rPr>
        <w:t>,</w:t>
      </w:r>
      <w:r w:rsidRPr="00F93CC4">
        <w:rPr>
          <w:rFonts w:ascii="Times New Roman" w:hAnsi="Times New Roman" w:cs="Times New Roman"/>
        </w:rPr>
        <w:t xml:space="preserve"> model parameter estimates and their precision, along with conclusions based upon them, were interpreted continuously and probabilistically, considering data quality, </w:t>
      </w:r>
      <w:r w:rsidR="00890E2E">
        <w:rPr>
          <w:rFonts w:ascii="Times New Roman" w:hAnsi="Times New Roman" w:cs="Times New Roman"/>
        </w:rPr>
        <w:t xml:space="preserve">the </w:t>
      </w:r>
      <w:r w:rsidRPr="00F93CC4">
        <w:rPr>
          <w:rFonts w:ascii="Times New Roman" w:hAnsi="Times New Roman" w:cs="Times New Roman"/>
        </w:rPr>
        <w:t xml:space="preserve">plausibility of effect, and previous literature, all within the context of each model. We focused primarily on qualitative examination of our results based on </w:t>
      </w:r>
      <w:proofErr w:type="spellStart"/>
      <w:r w:rsidR="00890E2E">
        <w:rPr>
          <w:rFonts w:ascii="Times New Roman" w:hAnsi="Times New Roman" w:cs="Times New Roman"/>
        </w:rPr>
        <w:t>visualising</w:t>
      </w:r>
      <w:proofErr w:type="spellEnd"/>
      <w:r w:rsidRPr="00F93CC4">
        <w:rPr>
          <w:rFonts w:ascii="Times New Roman" w:hAnsi="Times New Roman" w:cs="Times New Roman"/>
        </w:rPr>
        <w:t xml:space="preserve"> the data and models for fixed effects and </w:t>
      </w:r>
      <w:r w:rsidR="00890E2E">
        <w:rPr>
          <w:rFonts w:ascii="Times New Roman" w:hAnsi="Times New Roman" w:cs="Times New Roman"/>
        </w:rPr>
        <w:t>exploring</w:t>
      </w:r>
      <w:r w:rsidRPr="00F93CC4">
        <w:rPr>
          <w:rFonts w:ascii="Times New Roman" w:hAnsi="Times New Roman" w:cs="Times New Roman"/>
        </w:rPr>
        <w:t xml:space="preserve"> variances using random effects. All </w:t>
      </w:r>
      <w:r w:rsidR="00890E2E">
        <w:rPr>
          <w:rFonts w:ascii="Times New Roman" w:hAnsi="Times New Roman" w:cs="Times New Roman"/>
        </w:rPr>
        <w:t>analyses were</w:t>
      </w:r>
      <w:r w:rsidRPr="00F93CC4">
        <w:rPr>
          <w:rFonts w:ascii="Times New Roman" w:hAnsi="Times New Roman" w:cs="Times New Roman"/>
        </w:rPr>
        <w:t xml:space="preserve"> performed in R (version 4.2.3, </w:t>
      </w:r>
      <w:r w:rsidRPr="00F93CC4">
        <w:rPr>
          <w:rFonts w:ascii="Times New Roman" w:hAnsi="Times New Roman" w:cs="Times New Roman"/>
        </w:rPr>
        <w:lastRenderedPageBreak/>
        <w:t>The R Foundation for Statistical Computing, 2023)</w:t>
      </w:r>
      <w:r w:rsidR="00890E2E">
        <w:rPr>
          <w:rFonts w:ascii="Times New Roman" w:hAnsi="Times New Roman" w:cs="Times New Roman"/>
        </w:rPr>
        <w:t>,</w:t>
      </w:r>
      <w:r w:rsidRPr="00F93CC4">
        <w:rPr>
          <w:rFonts w:ascii="Times New Roman" w:hAnsi="Times New Roman" w:cs="Times New Roman"/>
        </w:rPr>
        <w:t xml:space="preserve"> and all data and code </w:t>
      </w:r>
      <w:r w:rsidR="00890E2E">
        <w:rPr>
          <w:rFonts w:ascii="Times New Roman" w:hAnsi="Times New Roman" w:cs="Times New Roman"/>
        </w:rPr>
        <w:t>are</w:t>
      </w:r>
      <w:r w:rsidRPr="00F93CC4">
        <w:rPr>
          <w:rFonts w:ascii="Times New Roman" w:hAnsi="Times New Roman" w:cs="Times New Roman"/>
        </w:rPr>
        <w:t xml:space="preserve"> presented in the supplementary materials (</w:t>
      </w:r>
      <w:hyperlink r:id="rId16" w:history="1">
        <w:r w:rsidR="007E5698" w:rsidRPr="00FA170D">
          <w:rPr>
            <w:rStyle w:val="Hyperlink"/>
            <w:rFonts w:ascii="Times New Roman" w:hAnsi="Times New Roman" w:cs="Times New Roman"/>
          </w:rPr>
          <w:t>https://osf.io/y2jdb/</w:t>
        </w:r>
      </w:hyperlink>
      <w:r w:rsidR="007E5698">
        <w:rPr>
          <w:rFonts w:ascii="Times New Roman" w:hAnsi="Times New Roman" w:cs="Times New Roman"/>
        </w:rPr>
        <w:t xml:space="preserve"> </w:t>
      </w:r>
      <w:r w:rsidRPr="00F93CC4">
        <w:rPr>
          <w:rFonts w:ascii="Times New Roman" w:hAnsi="Times New Roman" w:cs="Times New Roman"/>
        </w:rPr>
        <w:t xml:space="preserve">). Two sets of models were employed </w:t>
      </w:r>
      <w:r w:rsidR="004277D4">
        <w:rPr>
          <w:rFonts w:ascii="Times New Roman" w:hAnsi="Times New Roman" w:cs="Times New Roman"/>
        </w:rPr>
        <w:t>to explore</w:t>
      </w:r>
      <w:r w:rsidRPr="00F93CC4">
        <w:rPr>
          <w:rFonts w:ascii="Times New Roman" w:hAnsi="Times New Roman" w:cs="Times New Roman"/>
        </w:rPr>
        <w:t xml:space="preserve"> the sprint trial outcomes and the repeated sprint outcomes for both classification (4 vs 5) and disability (other vs SCI). The </w:t>
      </w:r>
      <w:r w:rsidRPr="00F93CC4">
        <w:rPr>
          <w:rStyle w:val="VerbatimChar"/>
          <w:rFonts w:ascii="Times New Roman" w:hAnsi="Times New Roman" w:cs="Times New Roman"/>
          <w:sz w:val="24"/>
          <w:szCs w:val="24"/>
        </w:rPr>
        <w:t>brms</w:t>
      </w:r>
      <w:r w:rsidRPr="00F93CC4">
        <w:rPr>
          <w:rFonts w:ascii="Times New Roman" w:hAnsi="Times New Roman" w:cs="Times New Roman"/>
        </w:rPr>
        <w:t xml:space="preserve"> package </w:t>
      </w:r>
      <w:r w:rsidR="00E92D57">
        <w:rPr>
          <w:rFonts w:ascii="Times New Roman" w:hAnsi="Times New Roman" w:cs="Times New Roman"/>
        </w:rPr>
        <w:fldChar w:fldCharType="begin"/>
      </w:r>
      <w:r w:rsidR="00B72862">
        <w:rPr>
          <w:rFonts w:ascii="Times New Roman" w:hAnsi="Times New Roman" w:cs="Times New Roman"/>
        </w:rPr>
        <w:instrText xml:space="preserve"> ADDIN EN.CITE &lt;EndNote&gt;&lt;Cite&gt;&lt;Author&gt;Bürkner&lt;/Author&gt;&lt;Year&gt;2017&lt;/Year&gt;&lt;RecNum&gt;40&lt;/RecNum&gt;&lt;DisplayText&gt;[23]&lt;/DisplayText&gt;&lt;record&gt;&lt;rec-number&gt;40&lt;/rec-number&gt;&lt;foreign-keys&gt;&lt;key app="EN" db-id="r590tsfx0arpzcetez3vztpka99dx9vtxs2z" timestamp="1694011341"&gt;40&lt;/key&gt;&lt;/foreign-keys&gt;&lt;ref-type name="Journal Article"&gt;17&lt;/ref-type&gt;&lt;contributors&gt;&lt;authors&gt;&lt;author&gt;Bürkner, Paul-Christian&lt;/author&gt;&lt;/authors&gt;&lt;/contributors&gt;&lt;titles&gt;&lt;title&gt;brms: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pages&gt;1-28&lt;/pages&gt;&lt;volume&gt;80&lt;/volume&gt;&lt;dates&gt;&lt;year&gt;2017&lt;/year&gt;&lt;/dates&gt;&lt;isbn&gt;1548-7660&lt;/isbn&gt;&lt;urls&gt;&lt;related-urls&gt;&lt;url&gt;https://doi.org/10.18637/jss.v080.i01&lt;/url&gt;&lt;/related-urls&gt;&lt;/urls&gt;&lt;/record&gt;&lt;/Cite&gt;&lt;/EndNote&gt;</w:instrText>
      </w:r>
      <w:r w:rsidR="00E92D57">
        <w:rPr>
          <w:rFonts w:ascii="Times New Roman" w:hAnsi="Times New Roman" w:cs="Times New Roman"/>
        </w:rPr>
        <w:fldChar w:fldCharType="separate"/>
      </w:r>
      <w:r w:rsidR="00F76583">
        <w:rPr>
          <w:rFonts w:ascii="Times New Roman" w:hAnsi="Times New Roman" w:cs="Times New Roman"/>
          <w:noProof/>
        </w:rPr>
        <w:t>[23]</w:t>
      </w:r>
      <w:r w:rsidR="00E92D57">
        <w:rPr>
          <w:rFonts w:ascii="Times New Roman" w:hAnsi="Times New Roman" w:cs="Times New Roman"/>
        </w:rPr>
        <w:fldChar w:fldCharType="end"/>
      </w:r>
      <w:r w:rsidRPr="00F93CC4">
        <w:rPr>
          <w:rFonts w:ascii="Times New Roman" w:hAnsi="Times New Roman" w:cs="Times New Roman"/>
        </w:rPr>
        <w:t xml:space="preserve"> was used to fit all models. All parameters in the models described below had </w:t>
      </w:r>
      <w:commentRangeStart w:id="20"/>
      <w:commentRangeStart w:id="21"/>
      <m:oMath>
        <m:acc>
          <m:accPr>
            <m:ctrlPr>
              <w:rPr>
                <w:rFonts w:ascii="Cambria Math" w:hAnsi="Cambria Math" w:cs="Times New Roman"/>
              </w:rPr>
            </m:ctrlPr>
          </m:accPr>
          <m:e>
            <m:r>
              <w:rPr>
                <w:rFonts w:ascii="Cambria Math" w:hAnsi="Cambria Math" w:cs="Times New Roman"/>
              </w:rPr>
              <m:t>R</m:t>
            </m:r>
          </m:e>
        </m:acc>
      </m:oMath>
      <w:r w:rsidRPr="00F93CC4">
        <w:rPr>
          <w:rFonts w:ascii="Times New Roman" w:hAnsi="Times New Roman" w:cs="Times New Roman"/>
        </w:rPr>
        <w:t xml:space="preserve"> values </w:t>
      </w:r>
      <m:oMath>
        <m:r>
          <m:rPr>
            <m:sty m:val="p"/>
          </m:rPr>
          <w:rPr>
            <w:rFonts w:ascii="Cambria Math" w:hAnsi="Cambria Math" w:cs="Times New Roman"/>
          </w:rPr>
          <m:t>≤</m:t>
        </m:r>
        <m:r>
          <w:rPr>
            <w:rFonts w:ascii="Cambria Math" w:hAnsi="Cambria Math" w:cs="Times New Roman"/>
          </w:rPr>
          <m:t>1.01</m:t>
        </m:r>
      </m:oMath>
      <w:r w:rsidRPr="00F93CC4">
        <w:rPr>
          <w:rFonts w:ascii="Times New Roman" w:hAnsi="Times New Roman" w:cs="Times New Roman"/>
        </w:rPr>
        <w:t>, trace plot</w:t>
      </w:r>
      <w:commentRangeEnd w:id="20"/>
      <w:r>
        <w:rPr>
          <w:rStyle w:val="CommentReference"/>
        </w:rPr>
        <w:commentReference w:id="20"/>
      </w:r>
      <w:commentRangeEnd w:id="21"/>
      <w:r w:rsidR="00BA4473">
        <w:rPr>
          <w:rStyle w:val="CommentReference"/>
          <w:kern w:val="2"/>
          <w:lang w:val="en-GB"/>
          <w14:ligatures w14:val="standardContextual"/>
        </w:rPr>
        <w:commentReference w:id="21"/>
      </w:r>
      <w:r w:rsidRPr="00F93CC4">
        <w:rPr>
          <w:rFonts w:ascii="Times New Roman" w:hAnsi="Times New Roman" w:cs="Times New Roman"/>
        </w:rPr>
        <w:t xml:space="preserve">s demonstrated chain convergence, and the posterior predictive checks appeared appropriate (see https://osf.io/juex5). Given </w:t>
      </w:r>
      <w:r w:rsidR="00890E2E">
        <w:rPr>
          <w:rFonts w:ascii="Times New Roman" w:hAnsi="Times New Roman" w:cs="Times New Roman"/>
        </w:rPr>
        <w:t xml:space="preserve">the </w:t>
      </w:r>
      <w:r w:rsidRPr="00F93CC4">
        <w:rPr>
          <w:rFonts w:ascii="Times New Roman" w:hAnsi="Times New Roman" w:cs="Times New Roman"/>
        </w:rPr>
        <w:t xml:space="preserve">population and outcomes explored, the limited data available in past studies, and the model structures, we did not have a clear intuition or informed opinion about what priors to set and opted to use the default weakly </w:t>
      </w:r>
      <w:proofErr w:type="spellStart"/>
      <w:r w:rsidRPr="00F93CC4">
        <w:rPr>
          <w:rFonts w:ascii="Times New Roman" w:hAnsi="Times New Roman" w:cs="Times New Roman"/>
        </w:rPr>
        <w:t>regularising</w:t>
      </w:r>
      <w:proofErr w:type="spellEnd"/>
      <w:r w:rsidRPr="00F93CC4">
        <w:rPr>
          <w:rFonts w:ascii="Times New Roman" w:hAnsi="Times New Roman" w:cs="Times New Roman"/>
        </w:rPr>
        <w:t xml:space="preserve"> priors and </w:t>
      </w:r>
      <w:r w:rsidR="00DA46EC">
        <w:rPr>
          <w:rFonts w:ascii="Times New Roman" w:hAnsi="Times New Roman" w:cs="Times New Roman"/>
        </w:rPr>
        <w:t>"</w:t>
      </w:r>
      <w:r w:rsidRPr="00F93CC4">
        <w:rPr>
          <w:rFonts w:ascii="Times New Roman" w:hAnsi="Times New Roman" w:cs="Times New Roman"/>
        </w:rPr>
        <w:t>let the data speak</w:t>
      </w:r>
      <w:r w:rsidR="00DA46EC">
        <w:rPr>
          <w:rFonts w:ascii="Times New Roman" w:hAnsi="Times New Roman" w:cs="Times New Roman"/>
        </w:rPr>
        <w:t>"</w:t>
      </w:r>
      <w:r w:rsidRPr="00F93CC4">
        <w:rPr>
          <w:rFonts w:ascii="Times New Roman" w:hAnsi="Times New Roman" w:cs="Times New Roman"/>
        </w:rPr>
        <w:t>. Four Monte Carlo Markov Chains with 4000 warmup and 4000 sampling iterations were used in each model. For each model</w:t>
      </w:r>
      <w:r w:rsidR="00890E2E">
        <w:rPr>
          <w:rFonts w:ascii="Times New Roman" w:hAnsi="Times New Roman" w:cs="Times New Roman"/>
        </w:rPr>
        <w:t>,</w:t>
      </w:r>
      <w:r w:rsidRPr="00F93CC4">
        <w:rPr>
          <w:rFonts w:ascii="Times New Roman" w:hAnsi="Times New Roman" w:cs="Times New Roman"/>
        </w:rPr>
        <w:t xml:space="preserve"> results were </w:t>
      </w:r>
      <w:proofErr w:type="spellStart"/>
      <w:r w:rsidRPr="00F93CC4">
        <w:rPr>
          <w:rFonts w:ascii="Times New Roman" w:hAnsi="Times New Roman" w:cs="Times New Roman"/>
        </w:rPr>
        <w:t>visualised</w:t>
      </w:r>
      <w:proofErr w:type="spellEnd"/>
      <w:r w:rsidRPr="00F93CC4">
        <w:rPr>
          <w:rFonts w:ascii="Times New Roman" w:hAnsi="Times New Roman" w:cs="Times New Roman"/>
        </w:rPr>
        <w:t xml:space="preserve"> by taking draws from the expected posterior distribution (n=16000) and taking the mean of these draws along with the 95% quantile (credible) interval for the fixed effects parameters, thus providing the overall grand mean effects for the population. All data </w:t>
      </w:r>
      <w:proofErr w:type="spellStart"/>
      <w:r w:rsidRPr="00F93CC4">
        <w:rPr>
          <w:rFonts w:ascii="Times New Roman" w:hAnsi="Times New Roman" w:cs="Times New Roman"/>
        </w:rPr>
        <w:t>visualisations</w:t>
      </w:r>
      <w:proofErr w:type="spellEnd"/>
      <w:r w:rsidRPr="00F93CC4">
        <w:rPr>
          <w:rFonts w:ascii="Times New Roman" w:hAnsi="Times New Roman" w:cs="Times New Roman"/>
        </w:rPr>
        <w:t xml:space="preserve"> were made using </w:t>
      </w:r>
      <w:r w:rsidRPr="00F93CC4">
        <w:rPr>
          <w:rStyle w:val="VerbatimChar"/>
          <w:rFonts w:ascii="Times New Roman" w:hAnsi="Times New Roman" w:cs="Times New Roman"/>
          <w:sz w:val="24"/>
          <w:szCs w:val="24"/>
        </w:rPr>
        <w:t>ggplot2</w:t>
      </w:r>
      <w:r w:rsidRPr="00F93CC4">
        <w:rPr>
          <w:rFonts w:ascii="Times New Roman" w:hAnsi="Times New Roman" w:cs="Times New Roman"/>
        </w:rPr>
        <w:t xml:space="preserve"> </w:t>
      </w:r>
      <w:r w:rsidR="00E92D57">
        <w:rPr>
          <w:rFonts w:ascii="Times New Roman" w:hAnsi="Times New Roman" w:cs="Times New Roman"/>
        </w:rPr>
        <w:fldChar w:fldCharType="begin"/>
      </w:r>
      <w:r w:rsidR="00F76583">
        <w:rPr>
          <w:rFonts w:ascii="Times New Roman" w:hAnsi="Times New Roman" w:cs="Times New Roman"/>
        </w:rPr>
        <w:instrText xml:space="preserve"> ADDIN EN.CITE &lt;EndNote&gt;&lt;Cite&gt;&lt;Author&gt;Wickham&lt;/Author&gt;&lt;Year&gt;2022&lt;/Year&gt;&lt;RecNum&gt;46&lt;/RecNum&gt;&lt;DisplayText&gt;[24]&lt;/DisplayText&gt;&lt;record&gt;&lt;rec-number&gt;46&lt;/rec-number&gt;&lt;foreign-keys&gt;&lt;key app="EN" db-id="r590tsfx0arpzcetez3vztpka99dx9vtxs2z" timestamp="1694011602"&gt;46&lt;/key&gt;&lt;/foreign-keys&gt;&lt;ref-type name="Generic"&gt;13&lt;/ref-type&gt;&lt;contributors&gt;&lt;authors&gt;&lt;author&gt;Wickham, H&lt;/author&gt;&lt;author&gt;Chang, W&lt;/author&gt;&lt;author&gt;Henry, L&lt;/author&gt;&lt;author&gt;Pedersen, TL&lt;/author&gt;&lt;author&gt;Takahashi, K&lt;/author&gt;&lt;author&gt;Wilke, C&lt;/author&gt;&lt;author&gt;Woo, K&lt;/author&gt;&lt;author&gt;Yutani, H&lt;/author&gt;&lt;author&gt;Dunnington, D&lt;/author&gt;&lt;/authors&gt;&lt;/contributors&gt;&lt;titles&gt;&lt;title&gt;ggplot2: Create elegant data visualisations using the grammar of graphics.&lt;/title&gt;&lt;/titles&gt;&lt;dates&gt;&lt;year&gt;2022&lt;/year&gt;&lt;/dates&gt;&lt;urls&gt;&lt;related-urls&gt;&lt;url&gt;https://CRAN.R-project.org/package=ggplot2&lt;/url&gt;&lt;/related-urls&gt;&lt;/urls&gt;&lt;/record&gt;&lt;/Cite&gt;&lt;/EndNote&gt;</w:instrText>
      </w:r>
      <w:r w:rsidR="00E92D57">
        <w:rPr>
          <w:rFonts w:ascii="Times New Roman" w:hAnsi="Times New Roman" w:cs="Times New Roman"/>
        </w:rPr>
        <w:fldChar w:fldCharType="separate"/>
      </w:r>
      <w:r w:rsidR="00F76583">
        <w:rPr>
          <w:rFonts w:ascii="Times New Roman" w:hAnsi="Times New Roman" w:cs="Times New Roman"/>
          <w:noProof/>
        </w:rPr>
        <w:t>[24]</w:t>
      </w:r>
      <w:r w:rsidR="00E92D57">
        <w:rPr>
          <w:rFonts w:ascii="Times New Roman" w:hAnsi="Times New Roman" w:cs="Times New Roman"/>
        </w:rPr>
        <w:fldChar w:fldCharType="end"/>
      </w:r>
      <w:r w:rsidRPr="00F93CC4">
        <w:rPr>
          <w:rFonts w:ascii="Times New Roman" w:hAnsi="Times New Roman" w:cs="Times New Roman"/>
        </w:rPr>
        <w:t xml:space="preserve">, the </w:t>
      </w:r>
      <w:proofErr w:type="spellStart"/>
      <w:r w:rsidRPr="00F93CC4">
        <w:rPr>
          <w:rStyle w:val="VerbatimChar"/>
          <w:rFonts w:ascii="Times New Roman" w:hAnsi="Times New Roman" w:cs="Times New Roman"/>
          <w:sz w:val="24"/>
          <w:szCs w:val="24"/>
        </w:rPr>
        <w:t>tidybayes</w:t>
      </w:r>
      <w:proofErr w:type="spellEnd"/>
      <w:r w:rsidRPr="00F93CC4">
        <w:rPr>
          <w:rFonts w:ascii="Times New Roman" w:hAnsi="Times New Roman" w:cs="Times New Roman"/>
        </w:rPr>
        <w:t xml:space="preserve"> package </w:t>
      </w:r>
      <w:r w:rsidR="00E92D57">
        <w:rPr>
          <w:rFonts w:ascii="Times New Roman" w:hAnsi="Times New Roman" w:cs="Times New Roman"/>
        </w:rPr>
        <w:fldChar w:fldCharType="begin"/>
      </w:r>
      <w:r w:rsidR="00F76583">
        <w:rPr>
          <w:rFonts w:ascii="Times New Roman" w:hAnsi="Times New Roman" w:cs="Times New Roman"/>
        </w:rPr>
        <w:instrText xml:space="preserve"> ADDIN EN.CITE &lt;EndNote&gt;&lt;Cite&gt;&lt;Author&gt;Kay&lt;/Author&gt;&lt;Year&gt;2022&lt;/Year&gt;&lt;RecNum&gt;42&lt;/RecNum&gt;&lt;DisplayText&gt;[25]&lt;/DisplayText&gt;&lt;record&gt;&lt;rec-number&gt;42&lt;/rec-number&gt;&lt;foreign-keys&gt;&lt;key app="EN" db-id="r590tsfx0arpzcetez3vztpka99dx9vtxs2z" timestamp="1694011410"&gt;42&lt;/key&gt;&lt;/foreign-keys&gt;&lt;ref-type name="Web Page"&gt;12&lt;/ref-type&gt;&lt;contributors&gt;&lt;authors&gt;&lt;author&gt;Kay, Matthew; Mastny, T&lt;/author&gt;&lt;/authors&gt;&lt;/contributors&gt;&lt;titles&gt;&lt;title&gt;tidybayes: Tidy data and geoms for Bayesian models&lt;/title&gt;&lt;/titles&gt;&lt;dates&gt;&lt;year&gt;2022&lt;/year&gt;&lt;/dates&gt;&lt;urls&gt;&lt;related-urls&gt;&lt;url&gt;https://CRAN.R-project.org/package=tidybayes&lt;/url&gt;&lt;/related-urls&gt;&lt;/urls&gt;&lt;/record&gt;&lt;/Cite&gt;&lt;/EndNote&gt;</w:instrText>
      </w:r>
      <w:r w:rsidR="00E92D57">
        <w:rPr>
          <w:rFonts w:ascii="Times New Roman" w:hAnsi="Times New Roman" w:cs="Times New Roman"/>
        </w:rPr>
        <w:fldChar w:fldCharType="separate"/>
      </w:r>
      <w:r w:rsidR="00F76583">
        <w:rPr>
          <w:rFonts w:ascii="Times New Roman" w:hAnsi="Times New Roman" w:cs="Times New Roman"/>
          <w:noProof/>
        </w:rPr>
        <w:t>[25]</w:t>
      </w:r>
      <w:r w:rsidR="00E92D57">
        <w:rPr>
          <w:rFonts w:ascii="Times New Roman" w:hAnsi="Times New Roman" w:cs="Times New Roman"/>
        </w:rPr>
        <w:fldChar w:fldCharType="end"/>
      </w:r>
      <w:r w:rsidRPr="00F93CC4">
        <w:rPr>
          <w:rFonts w:ascii="Times New Roman" w:hAnsi="Times New Roman" w:cs="Times New Roman"/>
        </w:rPr>
        <w:t xml:space="preserve">, and the </w:t>
      </w:r>
      <w:r w:rsidRPr="00F93CC4">
        <w:rPr>
          <w:rStyle w:val="VerbatimChar"/>
          <w:rFonts w:ascii="Times New Roman" w:hAnsi="Times New Roman" w:cs="Times New Roman"/>
          <w:sz w:val="24"/>
          <w:szCs w:val="24"/>
        </w:rPr>
        <w:t>patchwork</w:t>
      </w:r>
      <w:r w:rsidRPr="00F93CC4">
        <w:rPr>
          <w:rFonts w:ascii="Times New Roman" w:hAnsi="Times New Roman" w:cs="Times New Roman"/>
        </w:rPr>
        <w:t xml:space="preserve"> package</w:t>
      </w:r>
      <w:r w:rsidR="00E92D57">
        <w:rPr>
          <w:rFonts w:ascii="Times New Roman" w:hAnsi="Times New Roman" w:cs="Times New Roman"/>
        </w:rPr>
        <w:t xml:space="preserve"> </w:t>
      </w:r>
      <w:r w:rsidR="00E92D57">
        <w:rPr>
          <w:rFonts w:ascii="Times New Roman" w:hAnsi="Times New Roman" w:cs="Times New Roman"/>
        </w:rPr>
        <w:fldChar w:fldCharType="begin"/>
      </w:r>
      <w:r w:rsidR="00F76583">
        <w:rPr>
          <w:rFonts w:ascii="Times New Roman" w:hAnsi="Times New Roman" w:cs="Times New Roman"/>
        </w:rPr>
        <w:instrText xml:space="preserve"> ADDIN EN.CITE &lt;EndNote&gt;&lt;Cite&gt;&lt;Author&gt;Pedersen&lt;/Author&gt;&lt;Year&gt;2022&lt;/Year&gt;&lt;RecNum&gt;45&lt;/RecNum&gt;&lt;DisplayText&gt;[26]&lt;/DisplayText&gt;&lt;record&gt;&lt;rec-number&gt;45&lt;/rec-number&gt;&lt;foreign-keys&gt;&lt;key app="EN" db-id="r590tsfx0arpzcetez3vztpka99dx9vtxs2z" timestamp="1694011540"&gt;45&lt;/key&gt;&lt;/foreign-keys&gt;&lt;ref-type name="Web Page"&gt;12&lt;/ref-type&gt;&lt;contributors&gt;&lt;authors&gt;&lt;author&gt;Pedersen, Thomas Lin&lt;/author&gt;&lt;/authors&gt;&lt;/contributors&gt;&lt;titles&gt;&lt;title&gt;Patchwork: The composer of plots&lt;/title&gt;&lt;/titles&gt;&lt;dates&gt;&lt;year&gt;2022&lt;/year&gt;&lt;/dates&gt;&lt;urls&gt;&lt;related-urls&gt;&lt;url&gt;project.org/package=patchwork&lt;/url&gt;&lt;/related-urls&gt;&lt;/urls&gt;&lt;/record&gt;&lt;/Cite&gt;&lt;/EndNote&gt;</w:instrText>
      </w:r>
      <w:r w:rsidR="00E92D57">
        <w:rPr>
          <w:rFonts w:ascii="Times New Roman" w:hAnsi="Times New Roman" w:cs="Times New Roman"/>
        </w:rPr>
        <w:fldChar w:fldCharType="separate"/>
      </w:r>
      <w:r w:rsidR="00F76583">
        <w:rPr>
          <w:rFonts w:ascii="Times New Roman" w:hAnsi="Times New Roman" w:cs="Times New Roman"/>
          <w:noProof/>
        </w:rPr>
        <w:t>[26]</w:t>
      </w:r>
      <w:r w:rsidR="00E92D57">
        <w:rPr>
          <w:rFonts w:ascii="Times New Roman" w:hAnsi="Times New Roman" w:cs="Times New Roman"/>
        </w:rPr>
        <w:fldChar w:fldCharType="end"/>
      </w:r>
      <w:r w:rsidRPr="00F93CC4">
        <w:rPr>
          <w:rFonts w:ascii="Times New Roman" w:hAnsi="Times New Roman" w:cs="Times New Roman"/>
        </w:rPr>
        <w:t>.</w:t>
      </w:r>
    </w:p>
    <w:p w14:paraId="315D8986" w14:textId="77777777" w:rsidR="00F93CC4" w:rsidRPr="00F93CC4" w:rsidRDefault="00F93CC4" w:rsidP="00F93CC4">
      <w:pPr>
        <w:pStyle w:val="BodyText"/>
        <w:jc w:val="both"/>
        <w:rPr>
          <w:lang w:val="en-US" w:eastAsia="en-US"/>
        </w:rPr>
      </w:pPr>
    </w:p>
    <w:p w14:paraId="0897FB87" w14:textId="3994DE11" w:rsidR="00F93CC4" w:rsidRDefault="00F93CC4" w:rsidP="00F93CC4">
      <w:pPr>
        <w:pStyle w:val="Heading2"/>
        <w:spacing w:before="0" w:line="360" w:lineRule="auto"/>
        <w:jc w:val="both"/>
        <w:rPr>
          <w:rFonts w:ascii="Times New Roman" w:hAnsi="Times New Roman" w:cs="Times New Roman"/>
          <w:szCs w:val="24"/>
        </w:rPr>
      </w:pPr>
      <w:r w:rsidRPr="00F93CC4">
        <w:rPr>
          <w:rFonts w:ascii="Times New Roman" w:hAnsi="Times New Roman" w:cs="Times New Roman"/>
          <w:szCs w:val="24"/>
        </w:rPr>
        <w:t>Sprint trial outcomes</w:t>
      </w:r>
      <w:r>
        <w:rPr>
          <w:rFonts w:ascii="Times New Roman" w:hAnsi="Times New Roman" w:cs="Times New Roman"/>
          <w:i w:val="0"/>
          <w:iCs/>
          <w:szCs w:val="24"/>
        </w:rPr>
        <w:t xml:space="preserve"> </w:t>
      </w:r>
      <w:r>
        <w:rPr>
          <w:rFonts w:ascii="Times New Roman" w:hAnsi="Times New Roman" w:cs="Times New Roman"/>
          <w:szCs w:val="24"/>
        </w:rPr>
        <w:t xml:space="preserve">- </w:t>
      </w:r>
      <w:r w:rsidRPr="00F93CC4">
        <w:rPr>
          <w:rFonts w:ascii="Times New Roman" w:hAnsi="Times New Roman" w:cs="Times New Roman"/>
          <w:i w:val="0"/>
          <w:iCs/>
          <w:szCs w:val="24"/>
        </w:rPr>
        <w:t>For the sprint trials</w:t>
      </w:r>
      <w:r w:rsidR="00890E2E">
        <w:rPr>
          <w:rFonts w:ascii="Times New Roman" w:hAnsi="Times New Roman" w:cs="Times New Roman"/>
          <w:i w:val="0"/>
          <w:iCs/>
          <w:szCs w:val="24"/>
        </w:rPr>
        <w:t>,</w:t>
      </w:r>
      <w:r w:rsidRPr="00F93CC4">
        <w:rPr>
          <w:rFonts w:ascii="Times New Roman" w:hAnsi="Times New Roman" w:cs="Times New Roman"/>
          <w:i w:val="0"/>
          <w:iCs/>
          <w:szCs w:val="24"/>
        </w:rPr>
        <w:t xml:space="preserve"> we examined both the velocities and accelerations over each of the 5m sections of the 20m sprint as dependent variables in separate models. Data was handled in long format</w:t>
      </w:r>
      <w:r w:rsidR="00890E2E">
        <w:rPr>
          <w:rFonts w:ascii="Times New Roman" w:hAnsi="Times New Roman" w:cs="Times New Roman"/>
          <w:i w:val="0"/>
          <w:iCs/>
          <w:szCs w:val="24"/>
        </w:rPr>
        <w:t>,</w:t>
      </w:r>
      <w:r w:rsidRPr="00F93CC4">
        <w:rPr>
          <w:rFonts w:ascii="Times New Roman" w:hAnsi="Times New Roman" w:cs="Times New Roman"/>
          <w:i w:val="0"/>
          <w:iCs/>
          <w:szCs w:val="24"/>
        </w:rPr>
        <w:t xml:space="preserve"> with each row corresponding to an observation of a </w:t>
      </w:r>
      <w:r w:rsidR="00DA46EC">
        <w:rPr>
          <w:rFonts w:ascii="Times New Roman" w:hAnsi="Times New Roman" w:cs="Times New Roman"/>
          <w:i w:val="0"/>
          <w:iCs/>
          <w:szCs w:val="24"/>
        </w:rPr>
        <w:t>participant's</w:t>
      </w:r>
      <w:r w:rsidRPr="00F93CC4">
        <w:rPr>
          <w:rFonts w:ascii="Times New Roman" w:hAnsi="Times New Roman" w:cs="Times New Roman"/>
          <w:i w:val="0"/>
          <w:iCs/>
          <w:szCs w:val="24"/>
        </w:rPr>
        <w:t xml:space="preserve"> velocity or acceleration in a 5m section for a given trial. For each velocity and acceleration</w:t>
      </w:r>
      <w:r w:rsidR="00890E2E">
        <w:rPr>
          <w:rFonts w:ascii="Times New Roman" w:hAnsi="Times New Roman" w:cs="Times New Roman"/>
          <w:i w:val="0"/>
          <w:iCs/>
          <w:szCs w:val="24"/>
        </w:rPr>
        <w:t>,</w:t>
      </w:r>
      <w:r w:rsidRPr="00F93CC4">
        <w:rPr>
          <w:rFonts w:ascii="Times New Roman" w:hAnsi="Times New Roman" w:cs="Times New Roman"/>
          <w:i w:val="0"/>
          <w:iCs/>
          <w:szCs w:val="24"/>
        </w:rPr>
        <w:t xml:space="preserve"> we fit</w:t>
      </w:r>
      <w:r w:rsidR="004D047F">
        <w:rPr>
          <w:rFonts w:ascii="Times New Roman" w:hAnsi="Times New Roman" w:cs="Times New Roman"/>
          <w:i w:val="0"/>
          <w:iCs/>
          <w:szCs w:val="24"/>
        </w:rPr>
        <w:t>ted</w:t>
      </w:r>
      <w:r w:rsidRPr="00F93CC4">
        <w:rPr>
          <w:rFonts w:ascii="Times New Roman" w:hAnsi="Times New Roman" w:cs="Times New Roman"/>
          <w:i w:val="0"/>
          <w:iCs/>
          <w:szCs w:val="24"/>
        </w:rPr>
        <w:t xml:space="preserve"> separate models with fixed effects for either disability or classification and in each also included a fixed effect for the distance (i.e., section of the 20m sprint trial: 0-5m, 5-10m, 10-15m, 15-20m), in addition to their interaction. We also used </w:t>
      </w:r>
      <w:proofErr w:type="gramStart"/>
      <w:r w:rsidRPr="00F93CC4">
        <w:rPr>
          <w:rFonts w:ascii="Times New Roman" w:hAnsi="Times New Roman" w:cs="Times New Roman"/>
          <w:i w:val="0"/>
          <w:iCs/>
          <w:szCs w:val="24"/>
        </w:rPr>
        <w:t>included</w:t>
      </w:r>
      <w:proofErr w:type="gramEnd"/>
      <w:r w:rsidRPr="00F93CC4">
        <w:rPr>
          <w:rFonts w:ascii="Times New Roman" w:hAnsi="Times New Roman" w:cs="Times New Roman"/>
          <w:i w:val="0"/>
          <w:iCs/>
          <w:szCs w:val="24"/>
        </w:rPr>
        <w:t xml:space="preserve"> random intercepts for participant and random slopes for distance. The model equation was, where</w:t>
      </w:r>
      <w:r w:rsidRPr="00F93CC4">
        <w:rPr>
          <w:rFonts w:ascii="Times New Roman" w:hAnsi="Times New Roman" w:cs="Times New Roman"/>
          <w:szCs w:val="24"/>
        </w:rPr>
        <w:t xml:space="preserve"> </w:t>
      </w:r>
      <m:oMath>
        <m:r>
          <w:rPr>
            <w:rFonts w:ascii="Cambria Math" w:hAnsi="Cambria Math" w:cs="Times New Roman"/>
            <w:szCs w:val="24"/>
          </w:rPr>
          <m:t>outcom</m:t>
        </m:r>
        <m:sSub>
          <m:sSubPr>
            <m:ctrlPr>
              <w:rPr>
                <w:rFonts w:ascii="Cambria Math" w:hAnsi="Cambria Math" w:cs="Times New Roman"/>
                <w:szCs w:val="24"/>
                <w:lang w:val="en-US"/>
              </w:rPr>
            </m:ctrlPr>
          </m:sSubPr>
          <m:e>
            <m:r>
              <w:rPr>
                <w:rFonts w:ascii="Cambria Math" w:hAnsi="Cambria Math" w:cs="Times New Roman"/>
                <w:szCs w:val="24"/>
              </w:rPr>
              <m:t>e</m:t>
            </m:r>
          </m:e>
          <m:sub>
            <m:r>
              <w:rPr>
                <w:rFonts w:ascii="Cambria Math" w:hAnsi="Cambria Math" w:cs="Times New Roman"/>
                <w:szCs w:val="24"/>
              </w:rPr>
              <m:t>i</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was</w:t>
      </w:r>
      <w:r w:rsidRPr="00F93CC4">
        <w:rPr>
          <w:rFonts w:ascii="Times New Roman" w:hAnsi="Times New Roman" w:cs="Times New Roman"/>
          <w:szCs w:val="24"/>
        </w:rPr>
        <w:t xml:space="preserve"> </w:t>
      </w:r>
      <m:oMath>
        <m:r>
          <w:rPr>
            <w:rFonts w:ascii="Cambria Math" w:hAnsi="Cambria Math" w:cs="Times New Roman"/>
            <w:szCs w:val="24"/>
          </w:rPr>
          <m:t>velocit</m:t>
        </m:r>
        <m:sSub>
          <m:sSubPr>
            <m:ctrlPr>
              <w:rPr>
                <w:rFonts w:ascii="Cambria Math" w:hAnsi="Cambria Math" w:cs="Times New Roman"/>
                <w:szCs w:val="24"/>
                <w:lang w:val="en-US"/>
              </w:rPr>
            </m:ctrlPr>
          </m:sSubPr>
          <m:e>
            <m:r>
              <w:rPr>
                <w:rFonts w:ascii="Cambria Math" w:hAnsi="Cambria Math" w:cs="Times New Roman"/>
                <w:szCs w:val="24"/>
              </w:rPr>
              <m:t>y</m:t>
            </m:r>
          </m:e>
          <m:sub>
            <m:r>
              <w:rPr>
                <w:rFonts w:ascii="Cambria Math" w:hAnsi="Cambria Math" w:cs="Times New Roman"/>
                <w:szCs w:val="24"/>
              </w:rPr>
              <m:t>i</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or</w:t>
      </w:r>
      <w:r w:rsidRPr="00F93CC4">
        <w:rPr>
          <w:rFonts w:ascii="Times New Roman" w:hAnsi="Times New Roman" w:cs="Times New Roman"/>
          <w:szCs w:val="24"/>
        </w:rPr>
        <w:t xml:space="preserve"> </w:t>
      </w:r>
      <m:oMath>
        <m:r>
          <w:rPr>
            <w:rFonts w:ascii="Cambria Math" w:hAnsi="Cambria Math" w:cs="Times New Roman"/>
            <w:szCs w:val="24"/>
          </w:rPr>
          <m:t>acceleratio</m:t>
        </m:r>
        <m:sSub>
          <m:sSubPr>
            <m:ctrlPr>
              <w:rPr>
                <w:rFonts w:ascii="Cambria Math" w:hAnsi="Cambria Math" w:cs="Times New Roman"/>
                <w:szCs w:val="24"/>
                <w:lang w:val="en-US"/>
              </w:rPr>
            </m:ctrlPr>
          </m:sSubPr>
          <m:e>
            <m:r>
              <w:rPr>
                <w:rFonts w:ascii="Cambria Math" w:hAnsi="Cambria Math" w:cs="Times New Roman"/>
                <w:szCs w:val="24"/>
              </w:rPr>
              <m:t>n</m:t>
            </m:r>
          </m:e>
          <m:sub>
            <m:r>
              <w:rPr>
                <w:rFonts w:ascii="Cambria Math" w:hAnsi="Cambria Math" w:cs="Times New Roman"/>
                <w:szCs w:val="24"/>
              </w:rPr>
              <m:t>i</m:t>
            </m:r>
          </m:sub>
        </m:sSub>
      </m:oMath>
      <w:r w:rsidRPr="00F93CC4">
        <w:rPr>
          <w:rFonts w:ascii="Times New Roman" w:hAnsi="Times New Roman" w:cs="Times New Roman"/>
          <w:szCs w:val="24"/>
        </w:rPr>
        <w:t>,</w:t>
      </w:r>
      <w:r w:rsidRPr="00F93CC4">
        <w:rPr>
          <w:rFonts w:ascii="Times New Roman" w:hAnsi="Times New Roman" w:cs="Times New Roman"/>
          <w:i w:val="0"/>
          <w:iCs/>
          <w:szCs w:val="24"/>
        </w:rPr>
        <w:t xml:space="preserve"> and</w:t>
      </w:r>
      <w:r w:rsidRPr="00F93CC4">
        <w:rPr>
          <w:rFonts w:ascii="Times New Roman" w:hAnsi="Times New Roman" w:cs="Times New Roman"/>
          <w:szCs w:val="24"/>
        </w:rPr>
        <w:t xml:space="preserve"> </w:t>
      </w:r>
      <m:oMath>
        <m:r>
          <w:rPr>
            <w:rFonts w:ascii="Cambria Math" w:hAnsi="Cambria Math" w:cs="Times New Roman"/>
            <w:szCs w:val="24"/>
          </w:rPr>
          <m:t>grou</m:t>
        </m:r>
        <m:sSub>
          <m:sSubPr>
            <m:ctrlPr>
              <w:rPr>
                <w:rFonts w:ascii="Cambria Math" w:hAnsi="Cambria Math" w:cs="Times New Roman"/>
                <w:szCs w:val="24"/>
                <w:lang w:val="en-US"/>
              </w:rPr>
            </m:ctrlPr>
          </m:sSubPr>
          <m:e>
            <m:r>
              <w:rPr>
                <w:rFonts w:ascii="Cambria Math" w:hAnsi="Cambria Math" w:cs="Times New Roman"/>
                <w:szCs w:val="24"/>
              </w:rPr>
              <m:t>p</m:t>
            </m:r>
          </m:e>
          <m:sub>
            <m:r>
              <w:rPr>
                <w:rFonts w:ascii="Cambria Math" w:hAnsi="Cambria Math" w:cs="Times New Roman"/>
                <w:szCs w:val="24"/>
              </w:rPr>
              <m:t>diff</m:t>
            </m:r>
          </m:sub>
        </m:sSub>
      </m:oMath>
      <w:r w:rsidRPr="00F93CC4">
        <w:rPr>
          <w:rFonts w:ascii="Times New Roman" w:hAnsi="Times New Roman" w:cs="Times New Roman"/>
          <w:i w:val="0"/>
          <w:iCs/>
          <w:szCs w:val="24"/>
        </w:rPr>
        <w:t xml:space="preserve"> was either</w:t>
      </w:r>
      <w:r w:rsidRPr="00F93CC4">
        <w:rPr>
          <w:rFonts w:ascii="Times New Roman" w:hAnsi="Times New Roman" w:cs="Times New Roman"/>
          <w:szCs w:val="24"/>
        </w:rPr>
        <w:t xml:space="preserve"> </w:t>
      </w:r>
      <m:oMath>
        <m:r>
          <w:rPr>
            <w:rFonts w:ascii="Cambria Math" w:hAnsi="Cambria Math" w:cs="Times New Roman"/>
            <w:szCs w:val="24"/>
          </w:rPr>
          <m:t>disabilit</m:t>
        </m:r>
        <m:sSub>
          <m:sSubPr>
            <m:ctrlPr>
              <w:rPr>
                <w:rFonts w:ascii="Cambria Math" w:hAnsi="Cambria Math" w:cs="Times New Roman"/>
                <w:szCs w:val="24"/>
                <w:lang w:val="en-US"/>
              </w:rPr>
            </m:ctrlPr>
          </m:sSubPr>
          <m:e>
            <m:r>
              <w:rPr>
                <w:rFonts w:ascii="Cambria Math" w:hAnsi="Cambria Math" w:cs="Times New Roman"/>
                <w:szCs w:val="24"/>
              </w:rPr>
              <m:t>y</m:t>
            </m:r>
          </m:e>
          <m:sub>
            <m:r>
              <w:rPr>
                <w:rFonts w:ascii="Cambria Math" w:hAnsi="Cambria Math" w:cs="Times New Roman"/>
                <w:szCs w:val="24"/>
              </w:rPr>
              <m:t>SCI</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or</w:t>
      </w:r>
      <w:r w:rsidRPr="00F93CC4">
        <w:rPr>
          <w:rFonts w:ascii="Times New Roman" w:hAnsi="Times New Roman" w:cs="Times New Roman"/>
          <w:szCs w:val="24"/>
        </w:rPr>
        <w:t xml:space="preserve"> </w:t>
      </w:r>
      <m:oMath>
        <m:r>
          <w:rPr>
            <w:rFonts w:ascii="Cambria Math" w:hAnsi="Cambria Math" w:cs="Times New Roman"/>
            <w:szCs w:val="24"/>
          </w:rPr>
          <m:t>classificatio</m:t>
        </m:r>
        <m:sSub>
          <m:sSubPr>
            <m:ctrlPr>
              <w:rPr>
                <w:rFonts w:ascii="Cambria Math" w:hAnsi="Cambria Math" w:cs="Times New Roman"/>
                <w:szCs w:val="24"/>
                <w:lang w:val="en-US"/>
              </w:rPr>
            </m:ctrlPr>
          </m:sSubPr>
          <m:e>
            <m:r>
              <w:rPr>
                <w:rFonts w:ascii="Cambria Math" w:hAnsi="Cambria Math" w:cs="Times New Roman"/>
                <w:szCs w:val="24"/>
              </w:rPr>
              <m:t>n</m:t>
            </m:r>
          </m:e>
          <m:sub>
            <m:r>
              <w:rPr>
                <w:rFonts w:ascii="Cambria Math" w:hAnsi="Cambria Math" w:cs="Times New Roman"/>
                <w:szCs w:val="24"/>
              </w:rPr>
              <m:t>5</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thus:</w:t>
      </w:r>
    </w:p>
    <w:p w14:paraId="11B54F5B" w14:textId="77777777" w:rsidR="00F93CC4" w:rsidRPr="00F93CC4" w:rsidRDefault="00F93CC4" w:rsidP="00F93CC4">
      <w:pPr>
        <w:jc w:val="both"/>
        <w:rPr>
          <w:lang w:eastAsia="en-US"/>
        </w:rPr>
      </w:pPr>
    </w:p>
    <w:p w14:paraId="49991247" w14:textId="77777777" w:rsidR="00F93CC4" w:rsidRPr="00F93CC4" w:rsidRDefault="00000000" w:rsidP="00F93CC4">
      <w:pPr>
        <w:pStyle w:val="BodyText"/>
        <w:spacing w:after="0" w:line="360" w:lineRule="auto"/>
        <w:jc w:val="both"/>
        <w:rPr>
          <w:rFonts w:ascii="Cambria Math" w:hAnsi="Cambria Math"/>
          <w:sz w:val="20"/>
          <w:szCs w:val="20"/>
        </w:rPr>
      </w:pPr>
      <m:oMathPara>
        <m:oMathParaPr>
          <m:jc m:val="center"/>
        </m:oMathParaPr>
        <m:oMath>
          <m:m>
            <m:mPr>
              <m:plcHide m:val="1"/>
              <m:mcs>
                <m:mc>
                  <m:mcPr>
                    <m:count m:val="1"/>
                    <m:mcJc m:val="right"/>
                  </m:mcPr>
                </m:mc>
                <m:mc>
                  <m:mcPr>
                    <m:count m:val="1"/>
                    <m:mcJc m:val="left"/>
                  </m:mcPr>
                </m:mc>
              </m:mcs>
              <m:ctrlPr>
                <w:rPr>
                  <w:rFonts w:ascii="Cambria Math" w:hAnsi="Cambria Math"/>
                  <w:sz w:val="20"/>
                  <w:szCs w:val="20"/>
                  <w:lang w:val="en-US" w:eastAsia="en-US"/>
                </w:rPr>
              </m:ctrlPr>
            </m:mPr>
            <m:mr>
              <m:e>
                <m:sSub>
                  <m:sSubPr>
                    <m:ctrlPr>
                      <w:rPr>
                        <w:rFonts w:ascii="Cambria Math" w:hAnsi="Cambria Math"/>
                        <w:sz w:val="20"/>
                        <w:szCs w:val="20"/>
                        <w:lang w:val="en-US" w:eastAsia="en-US"/>
                      </w:rPr>
                    </m:ctrlPr>
                  </m:sSubPr>
                  <m:e>
                    <m:r>
                      <m:rPr>
                        <m:sty m:val="p"/>
                      </m:rPr>
                      <w:rPr>
                        <w:rFonts w:ascii="Cambria Math" w:hAnsi="Cambria Math"/>
                        <w:sz w:val="20"/>
                        <w:szCs w:val="20"/>
                      </w:rPr>
                      <m:t>outcome</m:t>
                    </m:r>
                  </m:e>
                  <m:sub>
                    <m:r>
                      <w:rPr>
                        <w:rFonts w:ascii="Cambria Math" w:hAnsi="Cambria Math"/>
                        <w:sz w:val="20"/>
                        <w:szCs w:val="20"/>
                      </w:rPr>
                      <m:t>i</m:t>
                    </m:r>
                  </m:sub>
                </m:sSub>
              </m:e>
              <m:e>
                <m:r>
                  <m:rPr>
                    <m:sty m:val="p"/>
                  </m:rPr>
                  <w:rPr>
                    <w:rFonts w:ascii="Cambria Math" w:hAnsi="Cambria Math"/>
                    <w:sz w:val="20"/>
                    <w:szCs w:val="20"/>
                  </w:rPr>
                  <m:t>∼</m:t>
                </m:r>
                <m:r>
                  <w:rPr>
                    <w:rFonts w:ascii="Cambria Math" w:hAnsi="Cambria Math"/>
                    <w:sz w:val="20"/>
                    <w:szCs w:val="20"/>
                  </w:rPr>
                  <m:t>N</m:t>
                </m:r>
                <m:d>
                  <m:dPr>
                    <m:ctrlPr>
                      <w:rPr>
                        <w:rFonts w:ascii="Cambria Math" w:hAnsi="Cambria Math"/>
                        <w:sz w:val="20"/>
                        <w:szCs w:val="20"/>
                        <w:lang w:val="en-US" w:eastAsia="en-US"/>
                      </w:rPr>
                    </m:ctrlPr>
                  </m:dPr>
                  <m:e>
                    <m:r>
                      <w:rPr>
                        <w:rFonts w:ascii="Cambria Math" w:hAnsi="Cambria Math"/>
                        <w:sz w:val="20"/>
                        <w:szCs w:val="20"/>
                      </w:rPr>
                      <m:t>μ</m:t>
                    </m:r>
                    <m:r>
                      <m:rPr>
                        <m:sty m:val="p"/>
                      </m:rPr>
                      <w:rPr>
                        <w:rFonts w:ascii="Cambria Math" w:hAnsi="Cambria Math"/>
                        <w:sz w:val="20"/>
                        <w:szCs w:val="20"/>
                      </w:rPr>
                      <m:t>,</m:t>
                    </m:r>
                    <m:sSup>
                      <m:sSupPr>
                        <m:ctrlPr>
                          <w:rPr>
                            <w:rFonts w:ascii="Cambria Math" w:hAnsi="Cambria Math"/>
                            <w:sz w:val="20"/>
                            <w:szCs w:val="20"/>
                            <w:lang w:val="en-US" w:eastAsia="en-US"/>
                          </w:rPr>
                        </m:ctrlPr>
                      </m:sSupPr>
                      <m:e>
                        <m:r>
                          <w:rPr>
                            <w:rFonts w:ascii="Cambria Math" w:hAnsi="Cambria Math"/>
                            <w:sz w:val="20"/>
                            <w:szCs w:val="20"/>
                          </w:rPr>
                          <m:t>σ</m:t>
                        </m:r>
                      </m:e>
                      <m:sup>
                        <m:r>
                          <w:rPr>
                            <w:rFonts w:ascii="Cambria Math" w:hAnsi="Cambria Math"/>
                            <w:sz w:val="20"/>
                            <w:szCs w:val="20"/>
                          </w:rPr>
                          <m:t>2</m:t>
                        </m:r>
                      </m:sup>
                    </m:sSup>
                  </m:e>
                </m:d>
              </m:e>
            </m:mr>
            <m:mr>
              <m:e>
                <m:r>
                  <w:rPr>
                    <w:rFonts w:ascii="Cambria Math" w:hAnsi="Cambria Math"/>
                    <w:sz w:val="20"/>
                    <w:szCs w:val="20"/>
                  </w:rPr>
                  <m:t>μ</m:t>
                </m:r>
              </m:e>
              <m:e>
                <m:r>
                  <m:rPr>
                    <m:sty m:val="p"/>
                  </m:rPr>
                  <w:rPr>
                    <w:rFonts w:ascii="Cambria Math" w:hAnsi="Cambria Math"/>
                    <w:sz w:val="20"/>
                    <w:szCs w:val="20"/>
                  </w:rPr>
                  <m:t>=</m:t>
                </m:r>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d>
                      <m:dPr>
                        <m:begChr m:val="["/>
                        <m:endChr m:val="]"/>
                        <m:ctrlPr>
                          <w:rPr>
                            <w:rFonts w:ascii="Cambria Math" w:hAnsi="Cambria Math"/>
                            <w:sz w:val="20"/>
                            <w:szCs w:val="20"/>
                            <w:lang w:val="en-US" w:eastAsia="en-US"/>
                          </w:rPr>
                        </m:ctrlPr>
                      </m:dPr>
                      <m:e>
                        <m:r>
                          <w:rPr>
                            <w:rFonts w:ascii="Cambria Math" w:hAnsi="Cambria Math"/>
                            <w:sz w:val="20"/>
                            <w:szCs w:val="20"/>
                          </w:rPr>
                          <m:t>i</m:t>
                        </m:r>
                      </m:e>
                    </m:d>
                  </m:sub>
                </m:sSub>
                <m:r>
                  <m:rPr>
                    <m:sty m:val="p"/>
                  </m:rPr>
                  <w:rPr>
                    <w:rFonts w:ascii="Cambria Math" w:hAnsi="Cambria Math"/>
                    <w:sz w:val="20"/>
                    <w:szCs w:val="20"/>
                  </w:rPr>
                  <m:t>+</m:t>
                </m:r>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d>
                      <m:dPr>
                        <m:begChr m:val="["/>
                        <m:endChr m:val="]"/>
                        <m:ctrlPr>
                          <w:rPr>
                            <w:rFonts w:ascii="Cambria Math" w:hAnsi="Cambria Math"/>
                            <w:sz w:val="20"/>
                            <w:szCs w:val="20"/>
                            <w:lang w:val="en-US" w:eastAsia="en-US"/>
                          </w:rPr>
                        </m:ctrlPr>
                      </m:dPr>
                      <m:e>
                        <m:r>
                          <w:rPr>
                            <w:rFonts w:ascii="Cambria Math" w:hAnsi="Cambria Math"/>
                            <w:sz w:val="20"/>
                            <w:szCs w:val="20"/>
                          </w:rPr>
                          <m:t>i</m:t>
                        </m:r>
                      </m:e>
                    </m:d>
                  </m:sub>
                </m:sSub>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distance</m:t>
                        </m:r>
                      </m:e>
                      <m:sub>
                        <m:r>
                          <m:rPr>
                            <m:sty m:val="p"/>
                          </m:rPr>
                          <w:rPr>
                            <w:rFonts w:ascii="Cambria Math" w:hAnsi="Cambria Math"/>
                            <w:sz w:val="20"/>
                            <w:szCs w:val="20"/>
                          </w:rPr>
                          <m:t>5-10m</m:t>
                        </m:r>
                      </m:sub>
                    </m:sSub>
                  </m:e>
                </m:d>
                <m:r>
                  <m:rPr>
                    <m:sty m:val="p"/>
                  </m:rPr>
                  <w:rPr>
                    <w:rFonts w:ascii="Cambria Math" w:hAnsi="Cambria Math"/>
                    <w:sz w:val="20"/>
                    <w:szCs w:val="20"/>
                  </w:rPr>
                  <m:t>+</m:t>
                </m:r>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d>
                      <m:dPr>
                        <m:begChr m:val="["/>
                        <m:endChr m:val="]"/>
                        <m:ctrlPr>
                          <w:rPr>
                            <w:rFonts w:ascii="Cambria Math" w:hAnsi="Cambria Math"/>
                            <w:sz w:val="20"/>
                            <w:szCs w:val="20"/>
                            <w:lang w:val="en-US" w:eastAsia="en-US"/>
                          </w:rPr>
                        </m:ctrlPr>
                      </m:dPr>
                      <m:e>
                        <m:r>
                          <w:rPr>
                            <w:rFonts w:ascii="Cambria Math" w:hAnsi="Cambria Math"/>
                            <w:sz w:val="20"/>
                            <w:szCs w:val="20"/>
                          </w:rPr>
                          <m:t>i</m:t>
                        </m:r>
                      </m:e>
                    </m:d>
                  </m:sub>
                </m:sSub>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distance</m:t>
                        </m:r>
                      </m:e>
                      <m:sub>
                        <m:r>
                          <m:rPr>
                            <m:sty m:val="p"/>
                          </m:rPr>
                          <w:rPr>
                            <w:rFonts w:ascii="Cambria Math" w:hAnsi="Cambria Math"/>
                            <w:sz w:val="20"/>
                            <w:szCs w:val="20"/>
                          </w:rPr>
                          <m:t>10-15m</m:t>
                        </m:r>
                      </m:sub>
                    </m:sSub>
                  </m:e>
                </m:d>
                <m:r>
                  <m:rPr>
                    <m:sty m:val="p"/>
                  </m:rPr>
                  <w:rPr>
                    <w:rFonts w:ascii="Cambria Math" w:hAnsi="Cambria Math"/>
                    <w:sz w:val="20"/>
                    <w:szCs w:val="20"/>
                  </w:rPr>
                  <m:t>+</m:t>
                </m:r>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d>
                      <m:dPr>
                        <m:begChr m:val="["/>
                        <m:endChr m:val="]"/>
                        <m:ctrlPr>
                          <w:rPr>
                            <w:rFonts w:ascii="Cambria Math" w:hAnsi="Cambria Math"/>
                            <w:sz w:val="20"/>
                            <w:szCs w:val="20"/>
                            <w:lang w:val="en-US" w:eastAsia="en-US"/>
                          </w:rPr>
                        </m:ctrlPr>
                      </m:dPr>
                      <m:e>
                        <m:r>
                          <w:rPr>
                            <w:rFonts w:ascii="Cambria Math" w:hAnsi="Cambria Math"/>
                            <w:sz w:val="20"/>
                            <w:szCs w:val="20"/>
                          </w:rPr>
                          <m:t>i</m:t>
                        </m:r>
                      </m:e>
                    </m:d>
                  </m:sub>
                </m:sSub>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distance</m:t>
                        </m:r>
                      </m:e>
                      <m:sub>
                        <m:r>
                          <m:rPr>
                            <m:sty m:val="p"/>
                          </m:rPr>
                          <w:rPr>
                            <w:rFonts w:ascii="Cambria Math" w:hAnsi="Cambria Math"/>
                            <w:sz w:val="20"/>
                            <w:szCs w:val="20"/>
                          </w:rPr>
                          <m:t>15-20m</m:t>
                        </m:r>
                      </m:sub>
                    </m:sSub>
                  </m:e>
                </m:d>
              </m:e>
            </m:mr>
            <m:mr>
              <m:e>
                <m:d>
                  <m:dPr>
                    <m:ctrlPr>
                      <w:rPr>
                        <w:rFonts w:ascii="Cambria Math" w:hAnsi="Cambria Math"/>
                        <w:sz w:val="20"/>
                        <w:szCs w:val="20"/>
                        <w:lang w:val="en-US" w:eastAsia="en-US"/>
                      </w:rPr>
                    </m:ctrlPr>
                  </m:dPr>
                  <m:e>
                    <m:m>
                      <m:mPr>
                        <m:plcHide m:val="1"/>
                        <m:mcs>
                          <m:mc>
                            <m:mcPr>
                              <m:count m:val="1"/>
                              <m:mcJc m:val="center"/>
                            </m:mcPr>
                          </m:mc>
                        </m:mcs>
                        <m:ctrlPr>
                          <w:rPr>
                            <w:rFonts w:ascii="Cambria Math" w:hAnsi="Cambria Math"/>
                            <w:sz w:val="20"/>
                            <w:szCs w:val="20"/>
                            <w:lang w:val="en-US" w:eastAsia="en-US"/>
                          </w:rPr>
                        </m:ctrlPr>
                      </m:mPr>
                      <m:mr>
                        <m:e>
                          <m:m>
                            <m:mPr>
                              <m:plcHide m:val="1"/>
                              <m:mcs>
                                <m:mc>
                                  <m:mcPr>
                                    <m:count m:val="1"/>
                                    <m:mcJc m:val="right"/>
                                  </m:mcPr>
                                </m:mc>
                                <m:mc>
                                  <m:mcPr>
                                    <m:count m:val="1"/>
                                    <m:mcJc m:val="left"/>
                                  </m:mcPr>
                                </m:mc>
                              </m:mcs>
                              <m:ctrlPr>
                                <w:rPr>
                                  <w:rFonts w:ascii="Cambria Math" w:hAnsi="Cambria Math"/>
                                  <w:sz w:val="20"/>
                                  <w:szCs w:val="20"/>
                                  <w:lang w:val="en-US" w:eastAsia="en-US"/>
                                </w:rPr>
                              </m:ctrlPr>
                            </m:mPr>
                            <m:mr>
                              <m:e/>
                              <m:e>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e>
                            </m:mr>
                            <m:mr>
                              <m:e/>
                              <m:e>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e>
                            </m:mr>
                            <m:mr>
                              <m:e/>
                              <m:e>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e>
                            </m:mr>
                            <m:mr>
                              <m:e/>
                              <m:e>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e>
                            </m:mr>
                          </m:m>
                        </m:e>
                      </m:mr>
                    </m:m>
                  </m:e>
                </m:d>
              </m:e>
              <m:e>
                <m:r>
                  <m:rPr>
                    <m:sty m:val="p"/>
                  </m:rPr>
                  <w:rPr>
                    <w:rFonts w:ascii="Cambria Math" w:hAnsi="Cambria Math"/>
                    <w:sz w:val="20"/>
                    <w:szCs w:val="20"/>
                  </w:rPr>
                  <m:t>∼</m:t>
                </m:r>
                <m:r>
                  <w:rPr>
                    <w:rFonts w:ascii="Cambria Math" w:hAnsi="Cambria Math"/>
                    <w:sz w:val="20"/>
                    <w:szCs w:val="20"/>
                  </w:rPr>
                  <m:t>N</m:t>
                </m:r>
                <m:d>
                  <m:dPr>
                    <m:ctrlPr>
                      <w:rPr>
                        <w:rFonts w:ascii="Cambria Math" w:hAnsi="Cambria Math"/>
                        <w:sz w:val="20"/>
                        <w:szCs w:val="20"/>
                        <w:lang w:val="en-US" w:eastAsia="en-US"/>
                      </w:rPr>
                    </m:ctrlPr>
                  </m:dPr>
                  <m:e>
                    <m:d>
                      <m:dPr>
                        <m:ctrlPr>
                          <w:rPr>
                            <w:rFonts w:ascii="Cambria Math" w:hAnsi="Cambria Math"/>
                            <w:sz w:val="20"/>
                            <w:szCs w:val="20"/>
                            <w:lang w:val="en-US" w:eastAsia="en-US"/>
                          </w:rPr>
                        </m:ctrlPr>
                      </m:dPr>
                      <m:e>
                        <m:m>
                          <m:mPr>
                            <m:plcHide m:val="1"/>
                            <m:mcs>
                              <m:mc>
                                <m:mcPr>
                                  <m:count m:val="1"/>
                                  <m:mcJc m:val="center"/>
                                </m:mcPr>
                              </m:mc>
                            </m:mcs>
                            <m:ctrlPr>
                              <w:rPr>
                                <w:rFonts w:ascii="Cambria Math" w:hAnsi="Cambria Math"/>
                                <w:sz w:val="20"/>
                                <w:szCs w:val="20"/>
                                <w:lang w:val="en-US" w:eastAsia="en-US"/>
                              </w:rPr>
                            </m:ctrlPr>
                          </m:mPr>
                          <m:mr>
                            <m:e>
                              <m:m>
                                <m:mPr>
                                  <m:plcHide m:val="1"/>
                                  <m:mcs>
                                    <m:mc>
                                      <m:mcPr>
                                        <m:count m:val="1"/>
                                        <m:mcJc m:val="right"/>
                                      </m:mcPr>
                                    </m:mc>
                                    <m:mc>
                                      <m:mcPr>
                                        <m:count m:val="1"/>
                                        <m:mcJc m:val="left"/>
                                      </m:mcPr>
                                    </m:mc>
                                  </m:mcs>
                                  <m:ctrlPr>
                                    <w:rPr>
                                      <w:rFonts w:ascii="Cambria Math" w:hAnsi="Cambria Math"/>
                                      <w:sz w:val="20"/>
                                      <w:szCs w:val="20"/>
                                      <w:lang w:val="en-US" w:eastAsia="en-US"/>
                                    </w:rPr>
                                  </m:ctrlPr>
                                </m:mPr>
                                <m:mr>
                                  <m:e/>
                                  <m:e>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0</m:t>
                                        </m:r>
                                      </m:sub>
                                      <m:sup>
                                        <m:r>
                                          <w:rPr>
                                            <w:rFonts w:ascii="Cambria Math" w:hAnsi="Cambria Math"/>
                                            <w:sz w:val="20"/>
                                            <w:szCs w:val="20"/>
                                          </w:rPr>
                                          <m:t>α</m:t>
                                        </m:r>
                                      </m:sup>
                                    </m:sSubSup>
                                    <m:r>
                                      <m:rPr>
                                        <m:sty m:val="p"/>
                                      </m:rPr>
                                      <w:rPr>
                                        <w:rFonts w:ascii="Cambria Math" w:hAnsi="Cambria Math"/>
                                        <w:sz w:val="20"/>
                                        <w:szCs w:val="20"/>
                                      </w:rPr>
                                      <m:t>+</m:t>
                                    </m:r>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1</m:t>
                                        </m:r>
                                      </m:sub>
                                      <m:sup>
                                        <m:r>
                                          <w:rPr>
                                            <w:rFonts w:ascii="Cambria Math" w:hAnsi="Cambria Math"/>
                                            <w:sz w:val="20"/>
                                            <w:szCs w:val="20"/>
                                          </w:rPr>
                                          <m:t>α</m:t>
                                        </m:r>
                                      </m:sup>
                                    </m:sSubSup>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group</m:t>
                                            </m:r>
                                          </m:e>
                                          <m:sub>
                                            <m:r>
                                              <m:rPr>
                                                <m:sty m:val="p"/>
                                              </m:rPr>
                                              <w:rPr>
                                                <w:rFonts w:ascii="Cambria Math" w:hAnsi="Cambria Math"/>
                                                <w:sz w:val="20"/>
                                                <w:szCs w:val="20"/>
                                              </w:rPr>
                                              <m:t>diff</m:t>
                                            </m:r>
                                          </m:sub>
                                        </m:sSub>
                                      </m:e>
                                    </m:d>
                                  </m:e>
                                </m:mr>
                                <m:mr>
                                  <m:e/>
                                  <m:e>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0</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m:t>
                                            </m:r>
                                          </m:sub>
                                        </m:sSub>
                                      </m:sup>
                                    </m:sSubSup>
                                    <m:r>
                                      <m:rPr>
                                        <m:sty m:val="p"/>
                                      </m:rPr>
                                      <w:rPr>
                                        <w:rFonts w:ascii="Cambria Math" w:hAnsi="Cambria Math"/>
                                        <w:sz w:val="20"/>
                                        <w:szCs w:val="20"/>
                                      </w:rPr>
                                      <m:t>+</m:t>
                                    </m:r>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1</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m:t>
                                            </m:r>
                                          </m:sub>
                                        </m:sSub>
                                      </m:sup>
                                    </m:sSubSup>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group</m:t>
                                            </m:r>
                                          </m:e>
                                          <m:sub>
                                            <m:r>
                                              <m:rPr>
                                                <m:sty m:val="p"/>
                                              </m:rPr>
                                              <w:rPr>
                                                <w:rFonts w:ascii="Cambria Math" w:hAnsi="Cambria Math"/>
                                                <w:sz w:val="20"/>
                                                <w:szCs w:val="20"/>
                                              </w:rPr>
                                              <m:t>diff</m:t>
                                            </m:r>
                                          </m:sub>
                                        </m:sSub>
                                      </m:e>
                                    </m:d>
                                  </m:e>
                                </m:mr>
                                <m:mr>
                                  <m:e/>
                                  <m:e>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0</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m:t>
                                            </m:r>
                                          </m:sub>
                                        </m:sSub>
                                      </m:sup>
                                    </m:sSubSup>
                                    <m:r>
                                      <m:rPr>
                                        <m:sty m:val="p"/>
                                      </m:rPr>
                                      <w:rPr>
                                        <w:rFonts w:ascii="Cambria Math" w:hAnsi="Cambria Math"/>
                                        <w:sz w:val="20"/>
                                        <w:szCs w:val="20"/>
                                      </w:rPr>
                                      <m:t>+</m:t>
                                    </m:r>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1</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m:t>
                                            </m:r>
                                          </m:sub>
                                        </m:sSub>
                                      </m:sup>
                                    </m:sSubSup>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group</m:t>
                                            </m:r>
                                          </m:e>
                                          <m:sub>
                                            <m:r>
                                              <m:rPr>
                                                <m:sty m:val="p"/>
                                              </m:rPr>
                                              <w:rPr>
                                                <w:rFonts w:ascii="Cambria Math" w:hAnsi="Cambria Math"/>
                                                <w:sz w:val="20"/>
                                                <w:szCs w:val="20"/>
                                              </w:rPr>
                                              <m:t>diff</m:t>
                                            </m:r>
                                          </m:sub>
                                        </m:sSub>
                                      </m:e>
                                    </m:d>
                                  </m:e>
                                </m:mr>
                                <m:mr>
                                  <m:e/>
                                  <m:e>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0</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m:t>
                                            </m:r>
                                          </m:sub>
                                        </m:sSub>
                                      </m:sup>
                                    </m:sSubSup>
                                    <m:r>
                                      <m:rPr>
                                        <m:sty m:val="p"/>
                                      </m:rPr>
                                      <w:rPr>
                                        <w:rFonts w:ascii="Cambria Math" w:hAnsi="Cambria Math"/>
                                        <w:sz w:val="20"/>
                                        <w:szCs w:val="20"/>
                                      </w:rPr>
                                      <m:t>+</m:t>
                                    </m:r>
                                    <m:sSubSup>
                                      <m:sSubSupPr>
                                        <m:ctrlPr>
                                          <w:rPr>
                                            <w:rFonts w:ascii="Cambria Math" w:hAnsi="Cambria Math"/>
                                            <w:sz w:val="20"/>
                                            <w:szCs w:val="20"/>
                                            <w:lang w:val="en-US" w:eastAsia="en-US"/>
                                          </w:rPr>
                                        </m:ctrlPr>
                                      </m:sSubSupPr>
                                      <m:e>
                                        <m:r>
                                          <w:rPr>
                                            <w:rFonts w:ascii="Cambria Math" w:hAnsi="Cambria Math"/>
                                            <w:sz w:val="20"/>
                                            <w:szCs w:val="20"/>
                                          </w:rPr>
                                          <m:t>γ</m:t>
                                        </m:r>
                                      </m:e>
                                      <m:sub>
                                        <m:r>
                                          <w:rPr>
                                            <w:rFonts w:ascii="Cambria Math" w:hAnsi="Cambria Math"/>
                                            <w:sz w:val="20"/>
                                            <w:szCs w:val="20"/>
                                          </w:rPr>
                                          <m:t>1</m:t>
                                        </m:r>
                                      </m:sub>
                                      <m:sup>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m:t>
                                            </m:r>
                                          </m:sub>
                                        </m:sSub>
                                      </m:sup>
                                    </m:sSubSup>
                                    <m:d>
                                      <m:dPr>
                                        <m:ctrlPr>
                                          <w:rPr>
                                            <w:rFonts w:ascii="Cambria Math" w:hAnsi="Cambria Math"/>
                                            <w:sz w:val="20"/>
                                            <w:szCs w:val="20"/>
                                            <w:lang w:val="en-US" w:eastAsia="en-US"/>
                                          </w:rPr>
                                        </m:ctrlPr>
                                      </m:dPr>
                                      <m:e>
                                        <m:sSub>
                                          <m:sSubPr>
                                            <m:ctrlPr>
                                              <w:rPr>
                                                <w:rFonts w:ascii="Cambria Math" w:hAnsi="Cambria Math"/>
                                                <w:sz w:val="20"/>
                                                <w:szCs w:val="20"/>
                                                <w:lang w:val="en-US" w:eastAsia="en-US"/>
                                              </w:rPr>
                                            </m:ctrlPr>
                                          </m:sSubPr>
                                          <m:e>
                                            <m:r>
                                              <m:rPr>
                                                <m:sty m:val="p"/>
                                              </m:rPr>
                                              <w:rPr>
                                                <w:rFonts w:ascii="Cambria Math" w:hAnsi="Cambria Math"/>
                                                <w:sz w:val="20"/>
                                                <w:szCs w:val="20"/>
                                              </w:rPr>
                                              <m:t>group</m:t>
                                            </m:r>
                                          </m:e>
                                          <m:sub>
                                            <m:r>
                                              <m:rPr>
                                                <m:sty m:val="p"/>
                                              </m:rPr>
                                              <w:rPr>
                                                <w:rFonts w:ascii="Cambria Math" w:hAnsi="Cambria Math"/>
                                                <w:sz w:val="20"/>
                                                <w:szCs w:val="20"/>
                                              </w:rPr>
                                              <m:t>diff</m:t>
                                            </m:r>
                                          </m:sub>
                                        </m:sSub>
                                      </m:e>
                                    </m:d>
                                  </m:e>
                                </m:mr>
                              </m:m>
                            </m:e>
                          </m:mr>
                        </m:m>
                      </m:e>
                    </m:d>
                    <m:r>
                      <m:rPr>
                        <m:sty m:val="p"/>
                      </m:rPr>
                      <w:rPr>
                        <w:rFonts w:ascii="Cambria Math" w:hAnsi="Cambria Math"/>
                        <w:sz w:val="20"/>
                        <w:szCs w:val="20"/>
                      </w:rPr>
                      <m:t>,</m:t>
                    </m:r>
                    <m:d>
                      <m:dPr>
                        <m:ctrlPr>
                          <w:rPr>
                            <w:rFonts w:ascii="Cambria Math" w:hAnsi="Cambria Math"/>
                            <w:sz w:val="20"/>
                            <w:szCs w:val="20"/>
                            <w:lang w:val="en-US" w:eastAsia="en-US"/>
                          </w:rPr>
                        </m:ctrlPr>
                      </m:dPr>
                      <m:e>
                        <m:m>
                          <m:mPr>
                            <m:plcHide m:val="1"/>
                            <m:mcs>
                              <m:mc>
                                <m:mcPr>
                                  <m:count m:val="4"/>
                                  <m:mcJc m:val="center"/>
                                </m:mcPr>
                              </m:mc>
                            </m:mcs>
                            <m:ctrlPr>
                              <w:rPr>
                                <w:rFonts w:ascii="Cambria Math" w:hAnsi="Cambria Math"/>
                                <w:sz w:val="20"/>
                                <w:szCs w:val="20"/>
                                <w:lang w:val="en-US" w:eastAsia="en-US"/>
                              </w:rPr>
                            </m:ctrlPr>
                          </m:mPr>
                          <m:mr>
                            <m:e>
                              <m:sSubSup>
                                <m:sSubSupPr>
                                  <m:ctrlPr>
                                    <w:rPr>
                                      <w:rFonts w:ascii="Cambria Math" w:hAnsi="Cambria Math"/>
                                      <w:sz w:val="20"/>
                                      <w:szCs w:val="20"/>
                                      <w:lang w:val="en-US" w:eastAsia="en-US"/>
                                    </w:rPr>
                                  </m:ctrlPr>
                                </m:sSubSupPr>
                                <m:e>
                                  <m:r>
                                    <w:rPr>
                                      <w:rFonts w:ascii="Cambria Math" w:hAnsi="Cambria Math"/>
                                      <w:sz w:val="20"/>
                                      <w:szCs w:val="20"/>
                                    </w:rPr>
                                    <m:t>σ</m:t>
                                  </m:r>
                                </m:e>
                                <m: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ub>
                                <m:sup>
                                  <m:r>
                                    <w:rPr>
                                      <w:rFonts w:ascii="Cambria Math" w:hAnsi="Cambria Math"/>
                                      <w:sz w:val="20"/>
                                      <w:szCs w:val="20"/>
                                    </w:rPr>
                                    <m:t>2</m:t>
                                  </m:r>
                                </m:sup>
                              </m:sSubSup>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ub>
                              </m:sSub>
                            </m:e>
                          </m:mr>
                          <m:mr>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ub>
                              </m:sSub>
                            </m:e>
                            <m:e>
                              <m:sSubSup>
                                <m:sSubSupPr>
                                  <m:ctrlPr>
                                    <w:rPr>
                                      <w:rFonts w:ascii="Cambria Math" w:hAnsi="Cambria Math"/>
                                      <w:sz w:val="20"/>
                                      <w:szCs w:val="20"/>
                                      <w:lang w:val="en-US" w:eastAsia="en-US"/>
                                    </w:rPr>
                                  </m:ctrlPr>
                                </m:sSubSupPr>
                                <m:e>
                                  <m:r>
                                    <w:rPr>
                                      <w:rFonts w:ascii="Cambria Math" w:hAnsi="Cambria Math"/>
                                      <w:sz w:val="20"/>
                                      <w:szCs w:val="20"/>
                                    </w:rPr>
                                    <m:t>σ</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ub>
                                <m:sup>
                                  <m:r>
                                    <w:rPr>
                                      <w:rFonts w:ascii="Cambria Math" w:hAnsi="Cambria Math"/>
                                      <w:sz w:val="20"/>
                                      <w:szCs w:val="20"/>
                                    </w:rPr>
                                    <m:t>2</m:t>
                                  </m:r>
                                </m:sup>
                              </m:sSubSup>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ub>
                              </m:sSub>
                            </m:e>
                          </m:mr>
                          <m:mr>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ub>
                              </m:sSub>
                            </m:e>
                            <m:e>
                              <m:sSubSup>
                                <m:sSubSupPr>
                                  <m:ctrlPr>
                                    <w:rPr>
                                      <w:rFonts w:ascii="Cambria Math" w:hAnsi="Cambria Math"/>
                                      <w:sz w:val="20"/>
                                      <w:szCs w:val="20"/>
                                      <w:lang w:val="en-US" w:eastAsia="en-US"/>
                                    </w:rPr>
                                  </m:ctrlPr>
                                </m:sSubSupPr>
                                <m:e>
                                  <m:r>
                                    <w:rPr>
                                      <w:rFonts w:ascii="Cambria Math" w:hAnsi="Cambria Math"/>
                                      <w:sz w:val="20"/>
                                      <w:szCs w:val="20"/>
                                    </w:rPr>
                                    <m:t>σ</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ub>
                                <m:sup>
                                  <m:r>
                                    <w:rPr>
                                      <w:rFonts w:ascii="Cambria Math" w:hAnsi="Cambria Math"/>
                                      <w:sz w:val="20"/>
                                      <w:szCs w:val="20"/>
                                    </w:rPr>
                                    <m:t>2</m:t>
                                  </m:r>
                                </m:sup>
                              </m:sSubSup>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ub>
                              </m:sSub>
                            </m:e>
                          </m:mr>
                          <m:mr>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Sub>
                                    <m:sSubPr>
                                      <m:ctrlPr>
                                        <w:rPr>
                                          <w:rFonts w:ascii="Cambria Math" w:hAnsi="Cambria Math"/>
                                          <w:sz w:val="20"/>
                                          <w:szCs w:val="20"/>
                                          <w:lang w:val="en-US" w:eastAsia="en-US"/>
                                        </w:rPr>
                                      </m:ctrlPr>
                                    </m:sSubPr>
                                    <m:e>
                                      <m:r>
                                        <w:rPr>
                                          <w:rFonts w:ascii="Cambria Math" w:hAnsi="Cambria Math"/>
                                          <w:sz w:val="20"/>
                                          <w:szCs w:val="20"/>
                                        </w:rPr>
                                        <m:t>α</m:t>
                                      </m:r>
                                    </m:e>
                                    <m:sub>
                                      <m:r>
                                        <w:rPr>
                                          <w:rFonts w:ascii="Cambria Math" w:hAnsi="Cambria Math"/>
                                          <w:sz w:val="20"/>
                                          <w:szCs w:val="20"/>
                                        </w:rPr>
                                        <m:t>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1j</m:t>
                                      </m:r>
                                    </m:sub>
                                  </m:sSub>
                                </m:sub>
                              </m:sSub>
                            </m:e>
                            <m:e>
                              <m:sSub>
                                <m:sSubPr>
                                  <m:ctrlPr>
                                    <w:rPr>
                                      <w:rFonts w:ascii="Cambria Math" w:hAnsi="Cambria Math"/>
                                      <w:sz w:val="20"/>
                                      <w:szCs w:val="20"/>
                                      <w:lang w:val="en-US" w:eastAsia="en-US"/>
                                    </w:rPr>
                                  </m:ctrlPr>
                                </m:sSubPr>
                                <m:e>
                                  <m:r>
                                    <w:rPr>
                                      <w:rFonts w:ascii="Cambria Math" w:hAnsi="Cambria Math"/>
                                      <w:sz w:val="20"/>
                                      <w:szCs w:val="20"/>
                                    </w:rPr>
                                    <m:t>ρ</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2j</m:t>
                                      </m:r>
                                    </m:sub>
                                  </m:sSub>
                                </m:sub>
                              </m:sSub>
                            </m:e>
                            <m:e>
                              <m:sSubSup>
                                <m:sSubSupPr>
                                  <m:ctrlPr>
                                    <w:rPr>
                                      <w:rFonts w:ascii="Cambria Math" w:hAnsi="Cambria Math"/>
                                      <w:sz w:val="20"/>
                                      <w:szCs w:val="20"/>
                                      <w:lang w:val="en-US" w:eastAsia="en-US"/>
                                    </w:rPr>
                                  </m:ctrlPr>
                                </m:sSubSupPr>
                                <m:e>
                                  <m:r>
                                    <w:rPr>
                                      <w:rFonts w:ascii="Cambria Math" w:hAnsi="Cambria Math"/>
                                      <w:sz w:val="20"/>
                                      <w:szCs w:val="20"/>
                                    </w:rPr>
                                    <m:t>σ</m:t>
                                  </m:r>
                                </m:e>
                                <m:sub>
                                  <m:sSub>
                                    <m:sSubPr>
                                      <m:ctrlPr>
                                        <w:rPr>
                                          <w:rFonts w:ascii="Cambria Math" w:hAnsi="Cambria Math"/>
                                          <w:sz w:val="20"/>
                                          <w:szCs w:val="20"/>
                                          <w:lang w:val="en-US" w:eastAsia="en-US"/>
                                        </w:rPr>
                                      </m:ctrlPr>
                                    </m:sSubPr>
                                    <m:e>
                                      <m:r>
                                        <w:rPr>
                                          <w:rFonts w:ascii="Cambria Math" w:hAnsi="Cambria Math"/>
                                          <w:sz w:val="20"/>
                                          <w:szCs w:val="20"/>
                                        </w:rPr>
                                        <m:t>β</m:t>
                                      </m:r>
                                    </m:e>
                                    <m:sub>
                                      <m:r>
                                        <w:rPr>
                                          <w:rFonts w:ascii="Cambria Math" w:hAnsi="Cambria Math"/>
                                          <w:sz w:val="20"/>
                                          <w:szCs w:val="20"/>
                                        </w:rPr>
                                        <m:t>3j</m:t>
                                      </m:r>
                                    </m:sub>
                                  </m:sSub>
                                </m:sub>
                                <m:sup>
                                  <m:r>
                                    <w:rPr>
                                      <w:rFonts w:ascii="Cambria Math" w:hAnsi="Cambria Math"/>
                                      <w:sz w:val="20"/>
                                      <w:szCs w:val="20"/>
                                    </w:rPr>
                                    <m:t>2</m:t>
                                  </m:r>
                                </m:sup>
                              </m:sSubSup>
                            </m:e>
                          </m:mr>
                        </m:m>
                      </m:e>
                    </m:d>
                  </m:e>
                </m:d>
                <m:r>
                  <m:rPr>
                    <m:nor/>
                  </m:rPr>
                  <w:rPr>
                    <w:rFonts w:ascii="Cambria Math" w:hAnsi="Cambria Math"/>
                    <w:sz w:val="20"/>
                    <w:szCs w:val="20"/>
                  </w:rPr>
                  <m:t>, for id j = 1,</m:t>
                </m:r>
                <m:r>
                  <m:rPr>
                    <m:sty m:val="p"/>
                  </m:rPr>
                  <w:rPr>
                    <w:rFonts w:ascii="Cambria Math" w:hAnsi="Cambria Math"/>
                    <w:sz w:val="20"/>
                    <w:szCs w:val="20"/>
                  </w:rPr>
                  <m:t>…</m:t>
                </m:r>
                <m:r>
                  <m:rPr>
                    <m:nor/>
                  </m:rPr>
                  <w:rPr>
                    <w:rFonts w:ascii="Cambria Math" w:hAnsi="Cambria Math"/>
                    <w:sz w:val="20"/>
                    <w:szCs w:val="20"/>
                  </w:rPr>
                  <m:t>,J</m:t>
                </m:r>
              </m:e>
            </m:mr>
          </m:m>
        </m:oMath>
      </m:oMathPara>
    </w:p>
    <w:p w14:paraId="001B5CE8" w14:textId="77777777" w:rsidR="004D047F" w:rsidRDefault="004D047F" w:rsidP="00F93CC4">
      <w:pPr>
        <w:pStyle w:val="Heading2"/>
        <w:spacing w:before="0" w:line="360" w:lineRule="auto"/>
        <w:jc w:val="both"/>
        <w:rPr>
          <w:rFonts w:ascii="Times New Roman" w:hAnsi="Times New Roman" w:cs="Times New Roman"/>
          <w:szCs w:val="24"/>
        </w:rPr>
      </w:pPr>
      <w:bookmarkStart w:id="22" w:name="sprint-trial-outcomes"/>
      <w:bookmarkEnd w:id="22"/>
    </w:p>
    <w:p w14:paraId="2BD0DFB4" w14:textId="76869EA9" w:rsidR="00F93CC4" w:rsidRDefault="00F93CC4" w:rsidP="00F93CC4">
      <w:pPr>
        <w:pStyle w:val="Heading2"/>
        <w:spacing w:before="0" w:line="360" w:lineRule="auto"/>
        <w:jc w:val="both"/>
        <w:rPr>
          <w:rFonts w:ascii="Times New Roman" w:hAnsi="Times New Roman" w:cs="Times New Roman"/>
          <w:i w:val="0"/>
          <w:iCs/>
          <w:szCs w:val="24"/>
        </w:rPr>
      </w:pPr>
      <w:r w:rsidRPr="00F93CC4">
        <w:rPr>
          <w:rFonts w:ascii="Times New Roman" w:hAnsi="Times New Roman" w:cs="Times New Roman"/>
          <w:szCs w:val="24"/>
        </w:rPr>
        <w:t>Repeated sprint trial outcomes</w:t>
      </w:r>
      <w:r>
        <w:rPr>
          <w:rFonts w:ascii="Times New Roman" w:hAnsi="Times New Roman" w:cs="Times New Roman"/>
          <w:szCs w:val="24"/>
        </w:rPr>
        <w:t xml:space="preserve"> - </w:t>
      </w:r>
      <w:r w:rsidRPr="00F93CC4">
        <w:rPr>
          <w:rFonts w:ascii="Times New Roman" w:hAnsi="Times New Roman" w:cs="Times New Roman"/>
          <w:i w:val="0"/>
          <w:iCs/>
          <w:szCs w:val="24"/>
        </w:rPr>
        <w:t>For the sprint trials</w:t>
      </w:r>
      <w:r w:rsidR="00890E2E">
        <w:rPr>
          <w:rFonts w:ascii="Times New Roman" w:hAnsi="Times New Roman" w:cs="Times New Roman"/>
          <w:i w:val="0"/>
          <w:iCs/>
          <w:szCs w:val="24"/>
        </w:rPr>
        <w:t>,</w:t>
      </w:r>
      <w:r w:rsidRPr="00F93CC4">
        <w:rPr>
          <w:rFonts w:ascii="Times New Roman" w:hAnsi="Times New Roman" w:cs="Times New Roman"/>
          <w:i w:val="0"/>
          <w:iCs/>
          <w:szCs w:val="24"/>
        </w:rPr>
        <w:t xml:space="preserve"> we examined both the time in seconds for each of the 5m sections of the 20m sprint as dependent variables in separate models. Data was handled in long format</w:t>
      </w:r>
      <w:r w:rsidR="00890E2E">
        <w:rPr>
          <w:rFonts w:ascii="Times New Roman" w:hAnsi="Times New Roman" w:cs="Times New Roman"/>
          <w:i w:val="0"/>
          <w:iCs/>
          <w:szCs w:val="24"/>
        </w:rPr>
        <w:t>,</w:t>
      </w:r>
      <w:r w:rsidRPr="00F93CC4">
        <w:rPr>
          <w:rFonts w:ascii="Times New Roman" w:hAnsi="Times New Roman" w:cs="Times New Roman"/>
          <w:i w:val="0"/>
          <w:iCs/>
          <w:szCs w:val="24"/>
        </w:rPr>
        <w:t xml:space="preserve"> with each row corresponding to an observation of a </w:t>
      </w:r>
      <w:r w:rsidR="00DA46EC">
        <w:rPr>
          <w:rFonts w:ascii="Times New Roman" w:hAnsi="Times New Roman" w:cs="Times New Roman"/>
          <w:i w:val="0"/>
          <w:iCs/>
          <w:szCs w:val="24"/>
        </w:rPr>
        <w:t>participant's</w:t>
      </w:r>
      <w:r w:rsidRPr="00F93CC4">
        <w:rPr>
          <w:rFonts w:ascii="Times New Roman" w:hAnsi="Times New Roman" w:cs="Times New Roman"/>
          <w:i w:val="0"/>
          <w:iCs/>
          <w:szCs w:val="24"/>
        </w:rPr>
        <w:t xml:space="preserve"> time for a 5m section for a given sprint number. We fit separate models with fixed effects for either disability or classification and in each also included a fixed effect for the distance (i.e., section of the 20m sprint trial: 0-5m, 5-10m, 10-15m, 15-20m) </w:t>
      </w:r>
      <w:proofErr w:type="gramStart"/>
      <w:r w:rsidRPr="00F93CC4">
        <w:rPr>
          <w:rFonts w:ascii="Times New Roman" w:hAnsi="Times New Roman" w:cs="Times New Roman"/>
          <w:i w:val="0"/>
          <w:iCs/>
          <w:szCs w:val="24"/>
        </w:rPr>
        <w:t>and also</w:t>
      </w:r>
      <w:proofErr w:type="gramEnd"/>
      <w:r w:rsidRPr="00F93CC4">
        <w:rPr>
          <w:rFonts w:ascii="Times New Roman" w:hAnsi="Times New Roman" w:cs="Times New Roman"/>
          <w:i w:val="0"/>
          <w:iCs/>
          <w:szCs w:val="24"/>
        </w:rPr>
        <w:t xml:space="preserve"> for the sprint number (from first to tenth), in addition to their interactions. We also </w:t>
      </w:r>
      <w:r w:rsidR="004D047F">
        <w:rPr>
          <w:rFonts w:ascii="Times New Roman" w:hAnsi="Times New Roman" w:cs="Times New Roman"/>
          <w:i w:val="0"/>
          <w:iCs/>
          <w:szCs w:val="24"/>
        </w:rPr>
        <w:t xml:space="preserve">included random intercepts for participants and random slopes for </w:t>
      </w:r>
      <w:r w:rsidRPr="00F93CC4">
        <w:rPr>
          <w:rFonts w:ascii="Times New Roman" w:hAnsi="Times New Roman" w:cs="Times New Roman"/>
          <w:i w:val="0"/>
          <w:iCs/>
          <w:szCs w:val="24"/>
        </w:rPr>
        <w:t>distance and sprint number. The model equation was, where</w:t>
      </w:r>
      <w:r w:rsidRPr="00F93CC4">
        <w:rPr>
          <w:rFonts w:ascii="Times New Roman" w:hAnsi="Times New Roman" w:cs="Times New Roman"/>
          <w:szCs w:val="24"/>
        </w:rPr>
        <w:t xml:space="preserve"> </w:t>
      </w:r>
      <m:oMath>
        <m:r>
          <w:rPr>
            <w:rFonts w:ascii="Cambria Math" w:hAnsi="Cambria Math" w:cs="Times New Roman"/>
            <w:szCs w:val="24"/>
          </w:rPr>
          <m:t>grou</m:t>
        </m:r>
        <m:sSub>
          <m:sSubPr>
            <m:ctrlPr>
              <w:rPr>
                <w:rFonts w:ascii="Cambria Math" w:hAnsi="Cambria Math" w:cs="Times New Roman"/>
                <w:szCs w:val="24"/>
                <w:lang w:val="en-US"/>
              </w:rPr>
            </m:ctrlPr>
          </m:sSubPr>
          <m:e>
            <m:r>
              <w:rPr>
                <w:rFonts w:ascii="Cambria Math" w:hAnsi="Cambria Math" w:cs="Times New Roman"/>
                <w:szCs w:val="24"/>
              </w:rPr>
              <m:t>p</m:t>
            </m:r>
          </m:e>
          <m:sub>
            <m:r>
              <w:rPr>
                <w:rFonts w:ascii="Cambria Math" w:hAnsi="Cambria Math" w:cs="Times New Roman"/>
                <w:szCs w:val="24"/>
              </w:rPr>
              <m:t>diff</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 xml:space="preserve">was either </w:t>
      </w:r>
      <m:oMath>
        <m:r>
          <w:rPr>
            <w:rFonts w:ascii="Cambria Math" w:hAnsi="Cambria Math" w:cs="Times New Roman"/>
            <w:szCs w:val="24"/>
          </w:rPr>
          <m:t>disabilit</m:t>
        </m:r>
        <m:sSub>
          <m:sSubPr>
            <m:ctrlPr>
              <w:rPr>
                <w:rFonts w:ascii="Cambria Math" w:hAnsi="Cambria Math" w:cs="Times New Roman"/>
                <w:szCs w:val="24"/>
                <w:lang w:val="en-US"/>
              </w:rPr>
            </m:ctrlPr>
          </m:sSubPr>
          <m:e>
            <m:r>
              <w:rPr>
                <w:rFonts w:ascii="Cambria Math" w:hAnsi="Cambria Math" w:cs="Times New Roman"/>
                <w:szCs w:val="24"/>
              </w:rPr>
              <m:t>y</m:t>
            </m:r>
          </m:e>
          <m:sub>
            <m:r>
              <w:rPr>
                <w:rFonts w:ascii="Cambria Math" w:hAnsi="Cambria Math" w:cs="Times New Roman"/>
                <w:szCs w:val="24"/>
              </w:rPr>
              <m:t>SCI</m:t>
            </m:r>
          </m:sub>
        </m:sSub>
      </m:oMath>
      <w:r w:rsidRPr="00F93CC4">
        <w:rPr>
          <w:rFonts w:ascii="Times New Roman" w:hAnsi="Times New Roman" w:cs="Times New Roman"/>
          <w:szCs w:val="24"/>
        </w:rPr>
        <w:t xml:space="preserve"> </w:t>
      </w:r>
      <w:r w:rsidRPr="00F93CC4">
        <w:rPr>
          <w:rFonts w:ascii="Times New Roman" w:hAnsi="Times New Roman" w:cs="Times New Roman"/>
          <w:i w:val="0"/>
          <w:iCs/>
          <w:szCs w:val="24"/>
        </w:rPr>
        <w:t>or</w:t>
      </w:r>
      <w:r w:rsidRPr="00F93CC4">
        <w:rPr>
          <w:rFonts w:ascii="Times New Roman" w:hAnsi="Times New Roman" w:cs="Times New Roman"/>
          <w:szCs w:val="24"/>
        </w:rPr>
        <w:t xml:space="preserve"> </w:t>
      </w:r>
      <m:oMath>
        <m:r>
          <w:rPr>
            <w:rFonts w:ascii="Cambria Math" w:hAnsi="Cambria Math" w:cs="Times New Roman"/>
            <w:szCs w:val="24"/>
          </w:rPr>
          <m:t>classificatio</m:t>
        </m:r>
        <m:sSub>
          <m:sSubPr>
            <m:ctrlPr>
              <w:rPr>
                <w:rFonts w:ascii="Cambria Math" w:hAnsi="Cambria Math" w:cs="Times New Roman"/>
                <w:szCs w:val="24"/>
                <w:lang w:val="en-US"/>
              </w:rPr>
            </m:ctrlPr>
          </m:sSubPr>
          <m:e>
            <m:r>
              <w:rPr>
                <w:rFonts w:ascii="Cambria Math" w:hAnsi="Cambria Math" w:cs="Times New Roman"/>
                <w:szCs w:val="24"/>
              </w:rPr>
              <m:t>n</m:t>
            </m:r>
          </m:e>
          <m:sub>
            <m:r>
              <w:rPr>
                <w:rFonts w:ascii="Cambria Math" w:hAnsi="Cambria Math" w:cs="Times New Roman"/>
                <w:szCs w:val="24"/>
              </w:rPr>
              <m:t>5</m:t>
            </m:r>
          </m:sub>
        </m:sSub>
      </m:oMath>
      <w:r w:rsidRPr="00F93CC4">
        <w:rPr>
          <w:rFonts w:ascii="Times New Roman" w:hAnsi="Times New Roman" w:cs="Times New Roman"/>
          <w:i w:val="0"/>
          <w:iCs/>
          <w:szCs w:val="24"/>
        </w:rPr>
        <w:t>, thus:</w:t>
      </w:r>
    </w:p>
    <w:p w14:paraId="4FE5831D" w14:textId="77777777" w:rsidR="00F93CC4" w:rsidRPr="00F93CC4" w:rsidRDefault="00F93CC4" w:rsidP="00F93CC4">
      <w:pPr>
        <w:jc w:val="both"/>
        <w:rPr>
          <w:lang w:eastAsia="en-US"/>
        </w:rPr>
      </w:pPr>
    </w:p>
    <w:p w14:paraId="0722B8C9" w14:textId="21420F37" w:rsidR="00F93CC4" w:rsidRPr="00F93CC4" w:rsidRDefault="00000000" w:rsidP="00F93CC4">
      <w:pPr>
        <w:pStyle w:val="BodyText"/>
        <w:spacing w:after="0" w:line="360" w:lineRule="auto"/>
        <w:jc w:val="both"/>
        <w:rPr>
          <w:rFonts w:ascii="Cambria Math" w:hAnsi="Cambria Math"/>
          <w:sz w:val="14"/>
          <w:szCs w:val="14"/>
        </w:rPr>
      </w:pPr>
      <m:oMathPara>
        <m:oMathParaPr>
          <m:jc m:val="center"/>
        </m:oMathParaPr>
        <m:oMath>
          <m:m>
            <m:mPr>
              <m:plcHide m:val="1"/>
              <m:mcs>
                <m:mc>
                  <m:mcPr>
                    <m:count m:val="1"/>
                    <m:mcJc m:val="right"/>
                  </m:mcPr>
                </m:mc>
                <m:mc>
                  <m:mcPr>
                    <m:count m:val="1"/>
                    <m:mcJc m:val="left"/>
                  </m:mcPr>
                </m:mc>
              </m:mcs>
              <m:ctrlPr>
                <w:rPr>
                  <w:rFonts w:ascii="Cambria Math" w:hAnsi="Cambria Math"/>
                  <w:sz w:val="14"/>
                  <w:szCs w:val="14"/>
                  <w:lang w:val="en-US" w:eastAsia="en-US"/>
                </w:rPr>
              </m:ctrlPr>
            </m:mPr>
            <m:mr>
              <m:e>
                <m:sSub>
                  <m:sSubPr>
                    <m:ctrlPr>
                      <w:rPr>
                        <w:rFonts w:ascii="Cambria Math" w:hAnsi="Cambria Math"/>
                        <w:sz w:val="14"/>
                        <w:szCs w:val="14"/>
                        <w:lang w:val="en-US" w:eastAsia="en-US"/>
                      </w:rPr>
                    </m:ctrlPr>
                  </m:sSubPr>
                  <m:e>
                    <m:r>
                      <m:rPr>
                        <m:sty m:val="p"/>
                      </m:rPr>
                      <w:rPr>
                        <w:rFonts w:ascii="Cambria Math" w:hAnsi="Cambria Math"/>
                        <w:sz w:val="14"/>
                        <w:szCs w:val="14"/>
                      </w:rPr>
                      <m:t>time</m:t>
                    </m:r>
                  </m:e>
                  <m:sub>
                    <m:r>
                      <w:rPr>
                        <w:rFonts w:ascii="Cambria Math" w:hAnsi="Cambria Math"/>
                        <w:sz w:val="14"/>
                        <w:szCs w:val="14"/>
                      </w:rPr>
                      <m:t>i</m:t>
                    </m:r>
                  </m:sub>
                </m:sSub>
              </m:e>
              <m:e>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lang w:val="en-US" w:eastAsia="en-US"/>
                      </w:rPr>
                    </m:ctrlPr>
                  </m:dPr>
                  <m:e>
                    <m:r>
                      <w:rPr>
                        <w:rFonts w:ascii="Cambria Math" w:hAnsi="Cambria Math"/>
                        <w:sz w:val="14"/>
                        <w:szCs w:val="14"/>
                      </w:rPr>
                      <m:t>μ</m:t>
                    </m:r>
                    <m:r>
                      <m:rPr>
                        <m:sty m:val="p"/>
                      </m:rPr>
                      <w:rPr>
                        <w:rFonts w:ascii="Cambria Math" w:hAnsi="Cambria Math"/>
                        <w:sz w:val="14"/>
                        <w:szCs w:val="14"/>
                      </w:rPr>
                      <m:t>,</m:t>
                    </m:r>
                    <m:sSup>
                      <m:sSupPr>
                        <m:ctrlPr>
                          <w:rPr>
                            <w:rFonts w:ascii="Cambria Math" w:hAnsi="Cambria Math"/>
                            <w:sz w:val="14"/>
                            <w:szCs w:val="14"/>
                            <w:lang w:val="en-US" w:eastAsia="en-US"/>
                          </w:rPr>
                        </m:ctrlPr>
                      </m:sSupPr>
                      <m:e>
                        <m:r>
                          <w:rPr>
                            <w:rFonts w:ascii="Cambria Math" w:hAnsi="Cambria Math"/>
                            <w:sz w:val="14"/>
                            <w:szCs w:val="14"/>
                          </w:rPr>
                          <m:t>σ</m:t>
                        </m:r>
                      </m:e>
                      <m:sup>
                        <m:r>
                          <w:rPr>
                            <w:rFonts w:ascii="Cambria Math" w:hAnsi="Cambria Math"/>
                            <w:sz w:val="14"/>
                            <w:szCs w:val="14"/>
                          </w:rPr>
                          <m:t>2</m:t>
                        </m:r>
                      </m:sup>
                    </m:sSup>
                  </m:e>
                </m:d>
              </m:e>
            </m:mr>
            <m:mr>
              <m:e>
                <m:r>
                  <w:rPr>
                    <w:rFonts w:ascii="Cambria Math" w:hAnsi="Cambria Math"/>
                    <w:sz w:val="14"/>
                    <w:szCs w:val="14"/>
                  </w:rPr>
                  <m:t>μ</m:t>
                </m:r>
              </m:e>
              <m:e>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d>
                      <m:dPr>
                        <m:begChr m:val="["/>
                        <m:endChr m:val="]"/>
                        <m:ctrlPr>
                          <w:rPr>
                            <w:rFonts w:ascii="Cambria Math" w:hAnsi="Cambria Math"/>
                            <w:sz w:val="14"/>
                            <w:szCs w:val="14"/>
                            <w:lang w:val="en-US" w:eastAsia="en-US"/>
                          </w:rPr>
                        </m:ctrlPr>
                      </m:dPr>
                      <m:e>
                        <m:r>
                          <w:rPr>
                            <w:rFonts w:ascii="Cambria Math" w:hAnsi="Cambria Math"/>
                            <w:sz w:val="14"/>
                            <w:szCs w:val="14"/>
                          </w:rPr>
                          <m:t>i</m:t>
                        </m:r>
                      </m:e>
                    </m:d>
                  </m:sub>
                </m:sSub>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d>
                      <m:dPr>
                        <m:begChr m:val="["/>
                        <m:endChr m:val="]"/>
                        <m:ctrlPr>
                          <w:rPr>
                            <w:rFonts w:ascii="Cambria Math" w:hAnsi="Cambria Math"/>
                            <w:sz w:val="14"/>
                            <w:szCs w:val="14"/>
                            <w:lang w:val="en-US" w:eastAsia="en-US"/>
                          </w:rPr>
                        </m:ctrlPr>
                      </m:dPr>
                      <m:e>
                        <m:r>
                          <w:rPr>
                            <w:rFonts w:ascii="Cambria Math" w:hAnsi="Cambria Math"/>
                            <w:sz w:val="14"/>
                            <w:szCs w:val="14"/>
                          </w:rPr>
                          <m:t>i</m:t>
                        </m:r>
                      </m:e>
                    </m:d>
                  </m:sub>
                </m:sSub>
                <m:d>
                  <m:dPr>
                    <m:ctrlPr>
                      <w:rPr>
                        <w:rFonts w:ascii="Cambria Math" w:hAnsi="Cambria Math"/>
                        <w:sz w:val="14"/>
                        <w:szCs w:val="14"/>
                        <w:lang w:val="en-US" w:eastAsia="en-US"/>
                      </w:rPr>
                    </m:ctrlPr>
                  </m:dPr>
                  <m:e>
                    <m:r>
                      <m:rPr>
                        <m:sty m:val="p"/>
                      </m:rPr>
                      <w:rPr>
                        <w:rFonts w:ascii="Cambria Math" w:hAnsi="Cambria Math"/>
                        <w:sz w:val="14"/>
                        <w:szCs w:val="14"/>
                      </w:rPr>
                      <m:t>sprintnumber</m:t>
                    </m:r>
                  </m:e>
                </m:d>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d>
                      <m:dPr>
                        <m:begChr m:val="["/>
                        <m:endChr m:val="]"/>
                        <m:ctrlPr>
                          <w:rPr>
                            <w:rFonts w:ascii="Cambria Math" w:hAnsi="Cambria Math"/>
                            <w:sz w:val="14"/>
                            <w:szCs w:val="14"/>
                            <w:lang w:val="en-US" w:eastAsia="en-US"/>
                          </w:rPr>
                        </m:ctrlPr>
                      </m:dPr>
                      <m:e>
                        <m:r>
                          <w:rPr>
                            <w:rFonts w:ascii="Cambria Math" w:hAnsi="Cambria Math"/>
                            <w:sz w:val="14"/>
                            <w:szCs w:val="14"/>
                          </w:rPr>
                          <m:t>i</m:t>
                        </m:r>
                      </m:e>
                    </m:d>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5-10m</m:t>
                        </m:r>
                      </m:sub>
                    </m:sSub>
                  </m:e>
                </m:d>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d>
                      <m:dPr>
                        <m:begChr m:val="["/>
                        <m:endChr m:val="]"/>
                        <m:ctrlPr>
                          <w:rPr>
                            <w:rFonts w:ascii="Cambria Math" w:hAnsi="Cambria Math"/>
                            <w:sz w:val="14"/>
                            <w:szCs w:val="14"/>
                            <w:lang w:val="en-US" w:eastAsia="en-US"/>
                          </w:rPr>
                        </m:ctrlPr>
                      </m:dPr>
                      <m:e>
                        <m:r>
                          <w:rPr>
                            <w:rFonts w:ascii="Cambria Math" w:hAnsi="Cambria Math"/>
                            <w:sz w:val="14"/>
                            <w:szCs w:val="14"/>
                          </w:rPr>
                          <m:t>i</m:t>
                        </m:r>
                      </m:e>
                    </m:d>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10-15m</m:t>
                        </m:r>
                      </m:sub>
                    </m:sSub>
                  </m:e>
                </m:d>
                <m:r>
                  <w:rPr>
                    <w:rFonts w:ascii="Cambria Math" w:hAnsi="Cambria Math"/>
                    <w:sz w:val="14"/>
                    <w:szCs w:val="14"/>
                  </w:rPr>
                  <m:t> </m:t>
                </m:r>
                <m:r>
                  <m:rPr>
                    <m:sty m:val="p"/>
                  </m:rPr>
                  <w:rPr>
                    <w:rFonts w:ascii="Cambria Math" w:hAnsi="Cambria Math"/>
                    <w:sz w:val="14"/>
                    <w:szCs w:val="14"/>
                  </w:rPr>
                  <m:t>+</m:t>
                </m:r>
              </m:e>
            </m:mr>
            <m:mr>
              <m:e/>
              <m:e>
                <m:r>
                  <w:rPr>
                    <w:rFonts w:ascii="Cambria Math" w:hAnsi="Cambria Math"/>
                    <w:sz w:val="14"/>
                    <w:szCs w:val="14"/>
                  </w:rPr>
                  <m:t> </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d>
                      <m:dPr>
                        <m:begChr m:val="["/>
                        <m:endChr m:val="]"/>
                        <m:ctrlPr>
                          <w:rPr>
                            <w:rFonts w:ascii="Cambria Math" w:hAnsi="Cambria Math"/>
                            <w:sz w:val="14"/>
                            <w:szCs w:val="14"/>
                            <w:lang w:val="en-US" w:eastAsia="en-US"/>
                          </w:rPr>
                        </m:ctrlPr>
                      </m:dPr>
                      <m:e>
                        <m:r>
                          <w:rPr>
                            <w:rFonts w:ascii="Cambria Math" w:hAnsi="Cambria Math"/>
                            <w:sz w:val="14"/>
                            <w:szCs w:val="14"/>
                          </w:rPr>
                          <m:t>i</m:t>
                        </m:r>
                      </m:e>
                    </m:d>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15-20m</m:t>
                        </m:r>
                      </m:sub>
                    </m:sSub>
                  </m:e>
                </m:d>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5</m:t>
                    </m:r>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5-10m</m:t>
                        </m:r>
                      </m:sub>
                    </m:sSub>
                    <m:r>
                      <m:rPr>
                        <m:sty m:val="p"/>
                      </m:rPr>
                      <w:rPr>
                        <w:rFonts w:ascii="Cambria Math" w:hAnsi="Cambria Math"/>
                        <w:sz w:val="14"/>
                        <w:szCs w:val="14"/>
                      </w:rPr>
                      <m:t>×sprintnumber</m:t>
                    </m:r>
                  </m:e>
                </m:d>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6</m:t>
                    </m:r>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10-15m</m:t>
                        </m:r>
                      </m:sub>
                    </m:sSub>
                    <m:r>
                      <m:rPr>
                        <m:sty m:val="p"/>
                      </m:rPr>
                      <w:rPr>
                        <w:rFonts w:ascii="Cambria Math" w:hAnsi="Cambria Math"/>
                        <w:sz w:val="14"/>
                        <w:szCs w:val="14"/>
                      </w:rPr>
                      <m:t>×sprintnumber</m:t>
                    </m:r>
                  </m:e>
                </m:d>
                <m:r>
                  <m:rPr>
                    <m:sty m:val="p"/>
                  </m:rPr>
                  <w:rPr>
                    <w:rFonts w:ascii="Cambria Math" w:hAnsi="Cambria Math"/>
                    <w:sz w:val="14"/>
                    <w:szCs w:val="14"/>
                  </w:rPr>
                  <m:t>+</m:t>
                </m:r>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7</m:t>
                    </m:r>
                  </m:sub>
                </m:sSub>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distance</m:t>
                        </m:r>
                      </m:e>
                      <m:sub>
                        <m:r>
                          <m:rPr>
                            <m:sty m:val="p"/>
                          </m:rPr>
                          <w:rPr>
                            <w:rFonts w:ascii="Cambria Math" w:hAnsi="Cambria Math"/>
                            <w:sz w:val="14"/>
                            <w:szCs w:val="14"/>
                          </w:rPr>
                          <m:t>15-20m</m:t>
                        </m:r>
                      </m:sub>
                    </m:sSub>
                    <m:r>
                      <m:rPr>
                        <m:sty m:val="p"/>
                      </m:rPr>
                      <w:rPr>
                        <w:rFonts w:ascii="Cambria Math" w:hAnsi="Cambria Math"/>
                        <w:sz w:val="14"/>
                        <w:szCs w:val="14"/>
                      </w:rPr>
                      <m:t>×sprintnumber</m:t>
                    </m:r>
                  </m:e>
                </m:d>
              </m:e>
            </m:mr>
            <m:mr>
              <m:e>
                <m:d>
                  <m:dPr>
                    <m:ctrlPr>
                      <w:rPr>
                        <w:rFonts w:ascii="Cambria Math" w:hAnsi="Cambria Math"/>
                        <w:sz w:val="14"/>
                        <w:szCs w:val="14"/>
                        <w:lang w:val="en-US" w:eastAsia="en-US"/>
                      </w:rPr>
                    </m:ctrlPr>
                  </m:dPr>
                  <m:e>
                    <m:m>
                      <m:mPr>
                        <m:plcHide m:val="1"/>
                        <m:mcs>
                          <m:mc>
                            <m:mcPr>
                              <m:count m:val="1"/>
                              <m:mcJc m:val="center"/>
                            </m:mcPr>
                          </m:mc>
                        </m:mcs>
                        <m:ctrlPr>
                          <w:rPr>
                            <w:rFonts w:ascii="Cambria Math" w:hAnsi="Cambria Math"/>
                            <w:sz w:val="14"/>
                            <w:szCs w:val="14"/>
                            <w:lang w:val="en-US" w:eastAsia="en-US"/>
                          </w:rPr>
                        </m:ctrlPr>
                      </m:mPr>
                      <m:mr>
                        <m:e>
                          <m:m>
                            <m:mPr>
                              <m:plcHide m:val="1"/>
                              <m:mcs>
                                <m:mc>
                                  <m:mcPr>
                                    <m:count m:val="1"/>
                                    <m:mcJc m:val="right"/>
                                  </m:mcPr>
                                </m:mc>
                                <m:mc>
                                  <m:mcPr>
                                    <m:count m:val="1"/>
                                    <m:mcJc m:val="left"/>
                                  </m:mcPr>
                                </m:mc>
                              </m:mcs>
                              <m:ctrlPr>
                                <w:rPr>
                                  <w:rFonts w:ascii="Cambria Math" w:hAnsi="Cambria Math"/>
                                  <w:sz w:val="14"/>
                                  <w:szCs w:val="14"/>
                                  <w:lang w:val="en-US" w:eastAsia="en-US"/>
                                </w:rPr>
                              </m:ctrlPr>
                            </m:mPr>
                            <m:mr>
                              <m:e/>
                              <m:e>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e>
                            </m:mr>
                            <m:mr>
                              <m:e/>
                              <m:e>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e>
                            </m:mr>
                            <m:mr>
                              <m:e/>
                              <m:e>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e>
                            </m:mr>
                            <m:mr>
                              <m:e/>
                              <m:e>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e>
                            </m:mr>
                            <m:mr>
                              <m:e/>
                              <m:e>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e>
                            </m:mr>
                          </m:m>
                        </m:e>
                      </m:mr>
                    </m:m>
                  </m:e>
                </m:d>
              </m:e>
              <m:e>
                <m:r>
                  <m:rPr>
                    <m:sty m:val="p"/>
                  </m:rPr>
                  <w:rPr>
                    <w:rFonts w:ascii="Cambria Math" w:hAnsi="Cambria Math"/>
                    <w:sz w:val="14"/>
                    <w:szCs w:val="14"/>
                  </w:rPr>
                  <m:t>∼</m:t>
                </m:r>
                <m:r>
                  <w:rPr>
                    <w:rFonts w:ascii="Cambria Math" w:hAnsi="Cambria Math"/>
                    <w:sz w:val="14"/>
                    <w:szCs w:val="14"/>
                  </w:rPr>
                  <m:t>N</m:t>
                </m:r>
                <m:d>
                  <m:dPr>
                    <m:ctrlPr>
                      <w:rPr>
                        <w:rFonts w:ascii="Cambria Math" w:hAnsi="Cambria Math"/>
                        <w:sz w:val="14"/>
                        <w:szCs w:val="14"/>
                        <w:lang w:val="en-US" w:eastAsia="en-US"/>
                      </w:rPr>
                    </m:ctrlPr>
                  </m:dPr>
                  <m:e>
                    <m:d>
                      <m:dPr>
                        <m:ctrlPr>
                          <w:rPr>
                            <w:rFonts w:ascii="Cambria Math" w:hAnsi="Cambria Math"/>
                            <w:sz w:val="14"/>
                            <w:szCs w:val="14"/>
                            <w:lang w:val="en-US" w:eastAsia="en-US"/>
                          </w:rPr>
                        </m:ctrlPr>
                      </m:dPr>
                      <m:e>
                        <m:m>
                          <m:mPr>
                            <m:plcHide m:val="1"/>
                            <m:mcs>
                              <m:mc>
                                <m:mcPr>
                                  <m:count m:val="1"/>
                                  <m:mcJc m:val="center"/>
                                </m:mcPr>
                              </m:mc>
                            </m:mcs>
                            <m:ctrlPr>
                              <w:rPr>
                                <w:rFonts w:ascii="Cambria Math" w:hAnsi="Cambria Math"/>
                                <w:sz w:val="14"/>
                                <w:szCs w:val="14"/>
                                <w:lang w:val="en-US" w:eastAsia="en-US"/>
                              </w:rPr>
                            </m:ctrlPr>
                          </m:mPr>
                          <m:mr>
                            <m:e>
                              <m:m>
                                <m:mPr>
                                  <m:plcHide m:val="1"/>
                                  <m:mcs>
                                    <m:mc>
                                      <m:mcPr>
                                        <m:count m:val="1"/>
                                        <m:mcJc m:val="right"/>
                                      </m:mcPr>
                                    </m:mc>
                                    <m:mc>
                                      <m:mcPr>
                                        <m:count m:val="1"/>
                                        <m:mcJc m:val="left"/>
                                      </m:mcPr>
                                    </m:mc>
                                  </m:mcs>
                                  <m:ctrlPr>
                                    <w:rPr>
                                      <w:rFonts w:ascii="Cambria Math" w:hAnsi="Cambria Math"/>
                                      <w:sz w:val="14"/>
                                      <w:szCs w:val="14"/>
                                      <w:lang w:val="en-US" w:eastAsia="en-US"/>
                                    </w:rPr>
                                  </m:ctrlPr>
                                </m:mPr>
                                <m:mr>
                                  <m:e/>
                                  <m:e>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0</m:t>
                                        </m:r>
                                      </m:sub>
                                      <m:sup>
                                        <m:r>
                                          <w:rPr>
                                            <w:rFonts w:ascii="Cambria Math" w:hAnsi="Cambria Math"/>
                                            <w:sz w:val="14"/>
                                            <w:szCs w:val="14"/>
                                          </w:rPr>
                                          <m:t>α</m:t>
                                        </m:r>
                                      </m:sup>
                                    </m:sSubSup>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1</m:t>
                                        </m:r>
                                      </m:sub>
                                      <m:sup>
                                        <m:r>
                                          <w:rPr>
                                            <w:rFonts w:ascii="Cambria Math" w:hAnsi="Cambria Math"/>
                                            <w:sz w:val="14"/>
                                            <w:szCs w:val="14"/>
                                          </w:rPr>
                                          <m:t>α</m:t>
                                        </m:r>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e>
                                    </m:d>
                                  </m:e>
                                </m:mr>
                                <m:mr>
                                  <m:e/>
                                  <m:e>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0</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m:t>
                                            </m:r>
                                          </m:sub>
                                        </m:sSub>
                                      </m:sup>
                                    </m:sSubSup>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1</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e>
                                    </m:d>
                                  </m:e>
                                </m:mr>
                                <m:mr>
                                  <m:e/>
                                  <m:e>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0</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m:t>
                                            </m:r>
                                          </m:sub>
                                        </m:sSub>
                                      </m:sup>
                                    </m:sSubSup>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1</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e>
                                    </m:d>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2</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r>
                                          <m:rPr>
                                            <m:sty m:val="p"/>
                                          </m:rPr>
                                          <w:rPr>
                                            <w:rFonts w:ascii="Cambria Math" w:hAnsi="Cambria Math"/>
                                            <w:sz w:val="14"/>
                                            <w:szCs w:val="14"/>
                                          </w:rPr>
                                          <m:t>×sprintnumber</m:t>
                                        </m:r>
                                      </m:e>
                                    </m:d>
                                  </m:e>
                                </m:mr>
                                <m:mr>
                                  <m:e/>
                                  <m:e>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0</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m:t>
                                            </m:r>
                                          </m:sub>
                                        </m:sSub>
                                      </m:sup>
                                    </m:sSubSup>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2</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e>
                                    </m:d>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1</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r>
                                          <m:rPr>
                                            <m:sty m:val="p"/>
                                          </m:rPr>
                                          <w:rPr>
                                            <w:rFonts w:ascii="Cambria Math" w:hAnsi="Cambria Math"/>
                                            <w:sz w:val="14"/>
                                            <w:szCs w:val="14"/>
                                          </w:rPr>
                                          <m:t>×sprintnumber</m:t>
                                        </m:r>
                                      </m:e>
                                    </m:d>
                                  </m:e>
                                </m:mr>
                                <m:mr>
                                  <m:e/>
                                  <m:e>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0</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m:t>
                                            </m:r>
                                          </m:sub>
                                        </m:sSub>
                                      </m:sup>
                                    </m:sSubSup>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1</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e>
                                    </m:d>
                                    <m:r>
                                      <m:rPr>
                                        <m:sty m:val="p"/>
                                      </m:rPr>
                                      <w:rPr>
                                        <w:rFonts w:ascii="Cambria Math" w:hAnsi="Cambria Math"/>
                                        <w:sz w:val="14"/>
                                        <w:szCs w:val="14"/>
                                      </w:rPr>
                                      <m:t>+</m:t>
                                    </m:r>
                                    <m:sSubSup>
                                      <m:sSubSupPr>
                                        <m:ctrlPr>
                                          <w:rPr>
                                            <w:rFonts w:ascii="Cambria Math" w:hAnsi="Cambria Math"/>
                                            <w:sz w:val="14"/>
                                            <w:szCs w:val="14"/>
                                            <w:lang w:val="en-US" w:eastAsia="en-US"/>
                                          </w:rPr>
                                        </m:ctrlPr>
                                      </m:sSubSupPr>
                                      <m:e>
                                        <m:r>
                                          <w:rPr>
                                            <w:rFonts w:ascii="Cambria Math" w:hAnsi="Cambria Math"/>
                                            <w:sz w:val="14"/>
                                            <w:szCs w:val="14"/>
                                          </w:rPr>
                                          <m:t>γ</m:t>
                                        </m:r>
                                      </m:e>
                                      <m:sub>
                                        <m:r>
                                          <w:rPr>
                                            <w:rFonts w:ascii="Cambria Math" w:hAnsi="Cambria Math"/>
                                            <w:sz w:val="14"/>
                                            <w:szCs w:val="14"/>
                                          </w:rPr>
                                          <m:t>2</m:t>
                                        </m:r>
                                      </m:sub>
                                      <m:sup>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m:t>
                                            </m:r>
                                          </m:sub>
                                        </m:sSub>
                                      </m:sup>
                                    </m:sSubSup>
                                    <m:d>
                                      <m:dPr>
                                        <m:ctrlPr>
                                          <w:rPr>
                                            <w:rFonts w:ascii="Cambria Math" w:hAnsi="Cambria Math"/>
                                            <w:sz w:val="14"/>
                                            <w:szCs w:val="14"/>
                                            <w:lang w:val="en-US" w:eastAsia="en-US"/>
                                          </w:rPr>
                                        </m:ctrlPr>
                                      </m:dPr>
                                      <m:e>
                                        <m:sSub>
                                          <m:sSubPr>
                                            <m:ctrlPr>
                                              <w:rPr>
                                                <w:rFonts w:ascii="Cambria Math" w:hAnsi="Cambria Math"/>
                                                <w:sz w:val="14"/>
                                                <w:szCs w:val="14"/>
                                                <w:lang w:val="en-US" w:eastAsia="en-US"/>
                                              </w:rPr>
                                            </m:ctrlPr>
                                          </m:sSubPr>
                                          <m:e>
                                            <m:r>
                                              <m:rPr>
                                                <m:sty m:val="p"/>
                                              </m:rPr>
                                              <w:rPr>
                                                <w:rFonts w:ascii="Cambria Math" w:hAnsi="Cambria Math"/>
                                                <w:sz w:val="14"/>
                                                <w:szCs w:val="14"/>
                                              </w:rPr>
                                              <m:t>group</m:t>
                                            </m:r>
                                          </m:e>
                                          <m:sub>
                                            <m:r>
                                              <m:rPr>
                                                <m:sty m:val="p"/>
                                              </m:rPr>
                                              <w:rPr>
                                                <w:rFonts w:ascii="Cambria Math" w:hAnsi="Cambria Math"/>
                                                <w:sz w:val="14"/>
                                                <w:szCs w:val="14"/>
                                              </w:rPr>
                                              <m:t>diff</m:t>
                                            </m:r>
                                          </m:sub>
                                        </m:sSub>
                                        <m:r>
                                          <m:rPr>
                                            <m:sty m:val="p"/>
                                          </m:rPr>
                                          <w:rPr>
                                            <w:rFonts w:ascii="Cambria Math" w:hAnsi="Cambria Math"/>
                                            <w:sz w:val="14"/>
                                            <w:szCs w:val="14"/>
                                          </w:rPr>
                                          <m:t>×sprintnumber</m:t>
                                        </m:r>
                                      </m:e>
                                    </m:d>
                                  </m:e>
                                </m:mr>
                              </m:m>
                            </m:e>
                          </m:mr>
                        </m:m>
                      </m:e>
                    </m:d>
                    <m:r>
                      <m:rPr>
                        <m:sty m:val="p"/>
                      </m:rPr>
                      <w:rPr>
                        <w:rFonts w:ascii="Cambria Math" w:hAnsi="Cambria Math"/>
                        <w:sz w:val="14"/>
                        <w:szCs w:val="14"/>
                      </w:rPr>
                      <m:t>,</m:t>
                    </m:r>
                    <m:d>
                      <m:dPr>
                        <m:ctrlPr>
                          <w:rPr>
                            <w:rFonts w:ascii="Cambria Math" w:hAnsi="Cambria Math"/>
                            <w:sz w:val="14"/>
                            <w:szCs w:val="14"/>
                            <w:lang w:val="en-US" w:eastAsia="en-US"/>
                          </w:rPr>
                        </m:ctrlPr>
                      </m:dPr>
                      <m:e>
                        <m:m>
                          <m:mPr>
                            <m:plcHide m:val="1"/>
                            <m:mcs>
                              <m:mc>
                                <m:mcPr>
                                  <m:count m:val="5"/>
                                  <m:mcJc m:val="center"/>
                                </m:mcPr>
                              </m:mc>
                            </m:mcs>
                            <m:ctrlPr>
                              <w:rPr>
                                <w:rFonts w:ascii="Cambria Math" w:hAnsi="Cambria Math"/>
                                <w:sz w:val="14"/>
                                <w:szCs w:val="14"/>
                                <w:lang w:val="en-US" w:eastAsia="en-US"/>
                              </w:rPr>
                            </m:ctrlPr>
                          </m:mPr>
                          <m:mr>
                            <m:e>
                              <m:sSubSup>
                                <m:sSubSupPr>
                                  <m:ctrlPr>
                                    <w:rPr>
                                      <w:rFonts w:ascii="Cambria Math" w:hAnsi="Cambria Math"/>
                                      <w:sz w:val="14"/>
                                      <w:szCs w:val="14"/>
                                      <w:lang w:val="en-US" w:eastAsia="en-US"/>
                                    </w:rPr>
                                  </m:ctrlPr>
                                </m:sSubSupPr>
                                <m:e>
                                  <m:r>
                                    <w:rPr>
                                      <w:rFonts w:ascii="Cambria Math" w:hAnsi="Cambria Math"/>
                                      <w:sz w:val="14"/>
                                      <w:szCs w:val="14"/>
                                    </w:rPr>
                                    <m:t>σ</m:t>
                                  </m:r>
                                </m:e>
                                <m: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ub>
                                <m:sup>
                                  <m:r>
                                    <w:rPr>
                                      <w:rFonts w:ascii="Cambria Math" w:hAnsi="Cambria Math"/>
                                      <w:sz w:val="14"/>
                                      <w:szCs w:val="14"/>
                                    </w:rPr>
                                    <m:t>2</m:t>
                                  </m:r>
                                </m:sup>
                              </m:sSubSup>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ub>
                              </m:sSub>
                            </m:e>
                          </m:mr>
                          <m:mr>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ub>
                              </m:sSub>
                            </m:e>
                            <m:e>
                              <m:sSubSup>
                                <m:sSubSupPr>
                                  <m:ctrlPr>
                                    <w:rPr>
                                      <w:rFonts w:ascii="Cambria Math" w:hAnsi="Cambria Math"/>
                                      <w:sz w:val="14"/>
                                      <w:szCs w:val="14"/>
                                      <w:lang w:val="en-US" w:eastAsia="en-US"/>
                                    </w:rPr>
                                  </m:ctrlPr>
                                </m:sSubSupPr>
                                <m:e>
                                  <m:r>
                                    <w:rPr>
                                      <w:rFonts w:ascii="Cambria Math" w:hAnsi="Cambria Math"/>
                                      <w:sz w:val="14"/>
                                      <w:szCs w:val="14"/>
                                    </w:rPr>
                                    <m:t>σ</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ub>
                                <m:sup>
                                  <m:r>
                                    <w:rPr>
                                      <w:rFonts w:ascii="Cambria Math" w:hAnsi="Cambria Math"/>
                                      <w:sz w:val="14"/>
                                      <w:szCs w:val="14"/>
                                    </w:rPr>
                                    <m:t>2</m:t>
                                  </m:r>
                                </m:sup>
                              </m:sSubSup>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ub>
                              </m:sSub>
                            </m:e>
                          </m:mr>
                          <m:mr>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ub>
                              </m:sSub>
                            </m:e>
                            <m:e>
                              <m:sSubSup>
                                <m:sSubSupPr>
                                  <m:ctrlPr>
                                    <w:rPr>
                                      <w:rFonts w:ascii="Cambria Math" w:hAnsi="Cambria Math"/>
                                      <w:sz w:val="14"/>
                                      <w:szCs w:val="14"/>
                                      <w:lang w:val="en-US" w:eastAsia="en-US"/>
                                    </w:rPr>
                                  </m:ctrlPr>
                                </m:sSubSupPr>
                                <m:e>
                                  <m:r>
                                    <w:rPr>
                                      <w:rFonts w:ascii="Cambria Math" w:hAnsi="Cambria Math"/>
                                      <w:sz w:val="14"/>
                                      <w:szCs w:val="14"/>
                                    </w:rPr>
                                    <m:t>σ</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ub>
                                <m:sup>
                                  <m:r>
                                    <w:rPr>
                                      <w:rFonts w:ascii="Cambria Math" w:hAnsi="Cambria Math"/>
                                      <w:sz w:val="14"/>
                                      <w:szCs w:val="14"/>
                                    </w:rPr>
                                    <m:t>2</m:t>
                                  </m:r>
                                </m:sup>
                              </m:sSubSup>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ub>
                              </m:sSub>
                            </m:e>
                          </m:mr>
                          <m:mr>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ub>
                              </m:sSub>
                            </m:e>
                            <m:e>
                              <m:sSubSup>
                                <m:sSubSupPr>
                                  <m:ctrlPr>
                                    <w:rPr>
                                      <w:rFonts w:ascii="Cambria Math" w:hAnsi="Cambria Math"/>
                                      <w:sz w:val="14"/>
                                      <w:szCs w:val="14"/>
                                      <w:lang w:val="en-US" w:eastAsia="en-US"/>
                                    </w:rPr>
                                  </m:ctrlPr>
                                </m:sSubSupPr>
                                <m:e>
                                  <m:r>
                                    <w:rPr>
                                      <w:rFonts w:ascii="Cambria Math" w:hAnsi="Cambria Math"/>
                                      <w:sz w:val="14"/>
                                      <w:szCs w:val="14"/>
                                    </w:rPr>
                                    <m:t>σ</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ub>
                                <m:sup>
                                  <m:r>
                                    <w:rPr>
                                      <w:rFonts w:ascii="Cambria Math" w:hAnsi="Cambria Math"/>
                                      <w:sz w:val="14"/>
                                      <w:szCs w:val="14"/>
                                    </w:rPr>
                                    <m:t>2</m:t>
                                  </m:r>
                                </m:sup>
                              </m:sSubSup>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ub>
                              </m:sSub>
                            </m:e>
                          </m:mr>
                          <m:mr>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Sub>
                                    <m:sSubPr>
                                      <m:ctrlPr>
                                        <w:rPr>
                                          <w:rFonts w:ascii="Cambria Math" w:hAnsi="Cambria Math"/>
                                          <w:sz w:val="14"/>
                                          <w:szCs w:val="14"/>
                                          <w:lang w:val="en-US" w:eastAsia="en-US"/>
                                        </w:rPr>
                                      </m:ctrlPr>
                                    </m:sSubPr>
                                    <m:e>
                                      <m:r>
                                        <w:rPr>
                                          <w:rFonts w:ascii="Cambria Math" w:hAnsi="Cambria Math"/>
                                          <w:sz w:val="14"/>
                                          <w:szCs w:val="14"/>
                                        </w:rPr>
                                        <m:t>α</m:t>
                                      </m:r>
                                    </m:e>
                                    <m:sub>
                                      <m:r>
                                        <w:rPr>
                                          <w:rFonts w:ascii="Cambria Math" w:hAnsi="Cambria Math"/>
                                          <w:sz w:val="14"/>
                                          <w:szCs w:val="14"/>
                                        </w:rPr>
                                        <m:t>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1j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2j</m:t>
                                      </m:r>
                                    </m:sub>
                                  </m:sSub>
                                </m:sub>
                              </m:sSub>
                            </m:e>
                            <m:e>
                              <m:sSub>
                                <m:sSubPr>
                                  <m:ctrlPr>
                                    <w:rPr>
                                      <w:rFonts w:ascii="Cambria Math" w:hAnsi="Cambria Math"/>
                                      <w:sz w:val="14"/>
                                      <w:szCs w:val="14"/>
                                      <w:lang w:val="en-US" w:eastAsia="en-US"/>
                                    </w:rPr>
                                  </m:ctrlPr>
                                </m:sSubPr>
                                <m:e>
                                  <m:r>
                                    <w:rPr>
                                      <w:rFonts w:ascii="Cambria Math" w:hAnsi="Cambria Math"/>
                                      <w:sz w:val="14"/>
                                      <w:szCs w:val="14"/>
                                    </w:rPr>
                                    <m:t>ρ</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3j</m:t>
                                      </m:r>
                                    </m:sub>
                                  </m:sSub>
                                </m:sub>
                              </m:sSub>
                            </m:e>
                            <m:e>
                              <m:sSubSup>
                                <m:sSubSupPr>
                                  <m:ctrlPr>
                                    <w:rPr>
                                      <w:rFonts w:ascii="Cambria Math" w:hAnsi="Cambria Math"/>
                                      <w:sz w:val="14"/>
                                      <w:szCs w:val="14"/>
                                      <w:lang w:val="en-US" w:eastAsia="en-US"/>
                                    </w:rPr>
                                  </m:ctrlPr>
                                </m:sSubSupPr>
                                <m:e>
                                  <m:r>
                                    <w:rPr>
                                      <w:rFonts w:ascii="Cambria Math" w:hAnsi="Cambria Math"/>
                                      <w:sz w:val="14"/>
                                      <w:szCs w:val="14"/>
                                    </w:rPr>
                                    <m:t>σ</m:t>
                                  </m:r>
                                </m:e>
                                <m:sub>
                                  <m:sSub>
                                    <m:sSubPr>
                                      <m:ctrlPr>
                                        <w:rPr>
                                          <w:rFonts w:ascii="Cambria Math" w:hAnsi="Cambria Math"/>
                                          <w:sz w:val="14"/>
                                          <w:szCs w:val="14"/>
                                          <w:lang w:val="en-US" w:eastAsia="en-US"/>
                                        </w:rPr>
                                      </m:ctrlPr>
                                    </m:sSubPr>
                                    <m:e>
                                      <m:r>
                                        <w:rPr>
                                          <w:rFonts w:ascii="Cambria Math" w:hAnsi="Cambria Math"/>
                                          <w:sz w:val="14"/>
                                          <w:szCs w:val="14"/>
                                        </w:rPr>
                                        <m:t>β</m:t>
                                      </m:r>
                                    </m:e>
                                    <m:sub>
                                      <m:r>
                                        <w:rPr>
                                          <w:rFonts w:ascii="Cambria Math" w:hAnsi="Cambria Math"/>
                                          <w:sz w:val="14"/>
                                          <w:szCs w:val="14"/>
                                        </w:rPr>
                                        <m:t>4j</m:t>
                                      </m:r>
                                    </m:sub>
                                  </m:sSub>
                                </m:sub>
                                <m:sup>
                                  <m:r>
                                    <w:rPr>
                                      <w:rFonts w:ascii="Cambria Math" w:hAnsi="Cambria Math"/>
                                      <w:sz w:val="14"/>
                                      <w:szCs w:val="14"/>
                                    </w:rPr>
                                    <m:t>2</m:t>
                                  </m:r>
                                </m:sup>
                              </m:sSubSup>
                            </m:e>
                          </m:mr>
                        </m:m>
                      </m:e>
                    </m:d>
                  </m:e>
                </m:d>
                <m:r>
                  <m:rPr>
                    <m:nor/>
                  </m:rPr>
                  <w:rPr>
                    <w:rFonts w:ascii="Cambria Math" w:hAnsi="Cambria Math"/>
                    <w:sz w:val="14"/>
                    <w:szCs w:val="14"/>
                  </w:rPr>
                  <m:t>, for id j = 1,</m:t>
                </m:r>
                <m:r>
                  <m:rPr>
                    <m:sty m:val="p"/>
                  </m:rPr>
                  <w:rPr>
                    <w:rFonts w:ascii="Cambria Math" w:hAnsi="Cambria Math"/>
                    <w:sz w:val="14"/>
                    <w:szCs w:val="14"/>
                  </w:rPr>
                  <m:t>…</m:t>
                </m:r>
                <m:r>
                  <m:rPr>
                    <m:nor/>
                  </m:rPr>
                  <w:rPr>
                    <w:rFonts w:ascii="Cambria Math" w:hAnsi="Cambria Math"/>
                    <w:sz w:val="14"/>
                    <w:szCs w:val="14"/>
                  </w:rPr>
                  <m:t>,J</m:t>
                </m:r>
              </m:e>
            </m:mr>
          </m:m>
        </m:oMath>
      </m:oMathPara>
    </w:p>
    <w:p w14:paraId="670A810C" w14:textId="77777777" w:rsidR="00F93CC4" w:rsidRDefault="00F93CC4" w:rsidP="44DEDE25">
      <w:pPr>
        <w:pStyle w:val="Heading1"/>
        <w:spacing w:before="0" w:line="360" w:lineRule="auto"/>
        <w:rPr>
          <w:rFonts w:ascii="Times New Roman" w:hAnsi="Times New Roman" w:cs="Times New Roman"/>
        </w:rPr>
      </w:pPr>
      <w:bookmarkStart w:id="23" w:name="repeated-sprint-trial-outcomes"/>
      <w:bookmarkStart w:id="24" w:name="statistical-analysis"/>
      <w:bookmarkEnd w:id="23"/>
      <w:bookmarkEnd w:id="24"/>
    </w:p>
    <w:p w14:paraId="2F574073" w14:textId="2FECCDD0" w:rsidR="44DEDE25" w:rsidRDefault="44DEDE25" w:rsidP="44DEDE25">
      <w:pPr>
        <w:spacing w:before="180" w:after="180"/>
        <w:ind w:left="-20" w:right="-20"/>
      </w:pPr>
      <w:r w:rsidRPr="44DEDE25">
        <w:rPr>
          <w:rFonts w:ascii="Cambria" w:eastAsia="Cambria" w:hAnsi="Cambria" w:cs="Cambria"/>
          <w:lang w:val="en-US"/>
        </w:rPr>
        <w:t xml:space="preserve">We also examined the blood lactate pre- and post-repeated sprint trials as a dependent variable. Data was handled in long format with each row corresponding to an observation of a </w:t>
      </w:r>
      <w:proofErr w:type="gramStart"/>
      <w:r w:rsidRPr="44DEDE25">
        <w:rPr>
          <w:rFonts w:ascii="Cambria" w:eastAsia="Cambria" w:hAnsi="Cambria" w:cs="Cambria"/>
          <w:lang w:val="en-US"/>
        </w:rPr>
        <w:t>participants</w:t>
      </w:r>
      <w:proofErr w:type="gramEnd"/>
      <w:r w:rsidRPr="44DEDE25">
        <w:rPr>
          <w:rFonts w:ascii="Cambria" w:eastAsia="Cambria" w:hAnsi="Cambria" w:cs="Cambria"/>
          <w:lang w:val="en-US"/>
        </w:rPr>
        <w:t xml:space="preserve"> blood lactate at either pre- or post-repeated sprint trials. We fit separate models with fixed effects for either disability or classification, and in each also included a fixed effect for the time-point (i.e., </w:t>
      </w:r>
      <w:proofErr w:type="gramStart"/>
      <w:r w:rsidRPr="44DEDE25">
        <w:rPr>
          <w:rFonts w:ascii="Cambria" w:eastAsia="Cambria" w:hAnsi="Cambria" w:cs="Cambria"/>
          <w:lang w:val="en-US"/>
        </w:rPr>
        <w:t>pre-</w:t>
      </w:r>
      <w:proofErr w:type="gramEnd"/>
      <w:r w:rsidRPr="44DEDE25">
        <w:rPr>
          <w:rFonts w:ascii="Cambria" w:eastAsia="Cambria" w:hAnsi="Cambria" w:cs="Cambria"/>
          <w:lang w:val="en-US"/>
        </w:rPr>
        <w:t xml:space="preserve"> or post-repeated sprint trials coded as pre=0 and post=1), in addition to their interaction. We also used </w:t>
      </w:r>
      <w:proofErr w:type="gramStart"/>
      <w:r w:rsidRPr="44DEDE25">
        <w:rPr>
          <w:rFonts w:ascii="Cambria" w:eastAsia="Cambria" w:hAnsi="Cambria" w:cs="Cambria"/>
          <w:lang w:val="en-US"/>
        </w:rPr>
        <w:t>included</w:t>
      </w:r>
      <w:proofErr w:type="gramEnd"/>
      <w:r w:rsidRPr="44DEDE25">
        <w:rPr>
          <w:rFonts w:ascii="Cambria" w:eastAsia="Cambria" w:hAnsi="Cambria" w:cs="Cambria"/>
          <w:lang w:val="en-US"/>
        </w:rPr>
        <w:t xml:space="preserve"> random intercepts for </w:t>
      </w:r>
      <w:proofErr w:type="gramStart"/>
      <w:r w:rsidRPr="44DEDE25">
        <w:rPr>
          <w:rFonts w:ascii="Cambria" w:eastAsia="Cambria" w:hAnsi="Cambria" w:cs="Cambria"/>
          <w:lang w:val="en-US"/>
        </w:rPr>
        <w:t>participant</w:t>
      </w:r>
      <w:proofErr w:type="gramEnd"/>
      <w:r w:rsidRPr="44DEDE25">
        <w:rPr>
          <w:rFonts w:ascii="Cambria" w:eastAsia="Cambria" w:hAnsi="Cambria" w:cs="Cambria"/>
          <w:lang w:val="en-US"/>
        </w:rPr>
        <w:t xml:space="preserve">. The model equation was, </w:t>
      </w:r>
      <w:proofErr w:type="gramStart"/>
      <w:r w:rsidRPr="44DEDE25">
        <w:rPr>
          <w:rFonts w:ascii="Cambria" w:eastAsia="Cambria" w:hAnsi="Cambria" w:cs="Cambria"/>
          <w:lang w:val="en-US"/>
        </w:rPr>
        <w:t>where  was</w:t>
      </w:r>
      <w:proofErr w:type="gramEnd"/>
      <w:r w:rsidRPr="44DEDE25">
        <w:rPr>
          <w:rFonts w:ascii="Cambria" w:eastAsia="Cambria" w:hAnsi="Cambria" w:cs="Cambria"/>
          <w:lang w:val="en-US"/>
        </w:rPr>
        <w:t xml:space="preserve"> either  or , thus:</w:t>
      </w:r>
    </w:p>
    <w:bookmarkStart w:id="25" w:name="results"/>
    <w:p w14:paraId="0195E937" w14:textId="77777777" w:rsidR="004956F8" w:rsidRDefault="004956F8" w:rsidP="004956F8">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m:rPr>
                        <m:sty m:val="p"/>
                      </m:rPr>
                      <w:rPr>
                        <w:rFonts w:ascii="Cambria Math" w:hAnsi="Cambria Math"/>
                      </w:rPr>
                      <m:t>lactate</m:t>
                    </m:r>
                  </m:e>
                  <m:sub>
                    <m:r>
                      <w:rPr>
                        <w:rFonts w:ascii="Cambria Math" w:hAnsi="Cambria Math"/>
                      </w:rPr>
                      <m:t>i</m:t>
                    </m:r>
                  </m:sub>
                </m:sSub>
              </m:e>
              <m:e>
                <m:r>
                  <m:rPr>
                    <m:sty m:val="p"/>
                  </m:rPr>
                  <w:rPr>
                    <w:rFonts w:ascii="Cambria Math" w:hAnsi="Cambria Math"/>
                  </w:rPr>
                  <m:t>∼</m:t>
                </m:r>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j</m:t>
                        </m:r>
                        <m:d>
                          <m:dPr>
                            <m:begChr m:val="["/>
                            <m:endChr m:val="]"/>
                            <m:ctrlPr>
                              <w:rPr>
                                <w:rFonts w:ascii="Cambria Math" w:hAnsi="Cambria Math"/>
                              </w:rPr>
                            </m:ctrlPr>
                          </m:dPr>
                          <m:e>
                            <m:r>
                              <w:rPr>
                                <w:rFonts w:ascii="Cambria Math" w:hAnsi="Cambria Math"/>
                              </w:rPr>
                              <m:t>i</m:t>
                            </m:r>
                          </m:e>
                        </m:d>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d>
                      <m:dPr>
                        <m:ctrlPr>
                          <w:rPr>
                            <w:rFonts w:ascii="Cambria Math" w:hAnsi="Cambria Math"/>
                          </w:rPr>
                        </m:ctrlPr>
                      </m:dPr>
                      <m:e>
                        <m:r>
                          <m:rPr>
                            <m:sty m:val="p"/>
                          </m:rPr>
                          <w:rPr>
                            <w:rFonts w:ascii="Cambria Math" w:hAnsi="Cambria Math"/>
                          </w:rPr>
                          <m:t>time</m:t>
                        </m:r>
                      </m:e>
                    </m:d>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e>
            </m:mr>
            <m:mr>
              <m:e>
                <m:sSub>
                  <m:sSubPr>
                    <m:ctrlPr>
                      <w:rPr>
                        <w:rFonts w:ascii="Cambria Math" w:hAnsi="Cambria Math"/>
                      </w:rPr>
                    </m:ctrlPr>
                  </m:sSubPr>
                  <m:e>
                    <m:r>
                      <w:rPr>
                        <w:rFonts w:ascii="Cambria Math" w:hAnsi="Cambria Math"/>
                      </w:rPr>
                      <m:t>α</m:t>
                    </m:r>
                  </m:e>
                  <m:sub>
                    <m:r>
                      <w:rPr>
                        <w:rFonts w:ascii="Cambria Math" w:hAnsi="Cambria Math"/>
                      </w:rPr>
                      <m:t>j</m:t>
                    </m:r>
                  </m:sub>
                </m:sSub>
              </m:e>
              <m:e>
                <m:r>
                  <m:rPr>
                    <m:sty m:val="p"/>
                  </m:rPr>
                  <w:rPr>
                    <w:rFonts w:ascii="Cambria Math" w:hAnsi="Cambria Math"/>
                  </w:rPr>
                  <m:t>∼</m:t>
                </m:r>
                <m:r>
                  <w:rPr>
                    <w:rFonts w:ascii="Cambria Math" w:hAnsi="Cambria Math"/>
                  </w:rPr>
                  <m:t>N</m:t>
                </m:r>
                <m:d>
                  <m:dPr>
                    <m:ctrlPr>
                      <w:rPr>
                        <w:rFonts w:ascii="Cambria Math" w:hAnsi="Cambria Math"/>
                      </w:rPr>
                    </m:ctrlPr>
                  </m:dPr>
                  <m:e>
                    <m:sSubSup>
                      <m:sSubSupPr>
                        <m:ctrlPr>
                          <w:rPr>
                            <w:rFonts w:ascii="Cambria Math" w:hAnsi="Cambria Math"/>
                          </w:rPr>
                        </m:ctrlPr>
                      </m:sSubSupPr>
                      <m:e>
                        <m:r>
                          <w:rPr>
                            <w:rFonts w:ascii="Cambria Math" w:hAnsi="Cambria Math"/>
                          </w:rPr>
                          <m:t>γ</m:t>
                        </m:r>
                      </m:e>
                      <m:sub>
                        <m:r>
                          <w:rPr>
                            <w:rFonts w:ascii="Cambria Math" w:hAnsi="Cambria Math"/>
                          </w:rPr>
                          <m:t>0</m:t>
                        </m:r>
                      </m:sub>
                      <m:sup>
                        <m:r>
                          <w:rPr>
                            <w:rFonts w:ascii="Cambria Math" w:hAnsi="Cambria Math"/>
                          </w:rPr>
                          <m:t>α</m:t>
                        </m:r>
                      </m:sup>
                    </m:sSubSup>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1</m:t>
                        </m:r>
                      </m:sub>
                      <m:sup>
                        <m:r>
                          <w:rPr>
                            <w:rFonts w:ascii="Cambria Math" w:hAnsi="Cambria Math"/>
                          </w:rPr>
                          <m:t>α</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group</m:t>
                            </m:r>
                          </m:e>
                          <m:sub>
                            <m:r>
                              <m:rPr>
                                <m:sty m:val="p"/>
                              </m:rPr>
                              <w:rPr>
                                <w:rFonts w:ascii="Cambria Math" w:hAnsi="Cambria Math"/>
                              </w:rPr>
                              <m:t>diff</m:t>
                            </m:r>
                          </m:sub>
                        </m:sSub>
                      </m:e>
                    </m:d>
                    <m:r>
                      <m:rPr>
                        <m:sty m:val="p"/>
                      </m:rP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2</m:t>
                        </m:r>
                      </m:sub>
                      <m:sup>
                        <m:r>
                          <w:rPr>
                            <w:rFonts w:ascii="Cambria Math" w:hAnsi="Cambria Math"/>
                          </w:rPr>
                          <m:t>α</m:t>
                        </m:r>
                      </m:sup>
                    </m:sSubSup>
                    <m:d>
                      <m:dPr>
                        <m:ctrlPr>
                          <w:rPr>
                            <w:rFonts w:ascii="Cambria Math" w:hAnsi="Cambria Math"/>
                          </w:rPr>
                        </m:ctrlPr>
                      </m:dPr>
                      <m:e>
                        <m:sSub>
                          <m:sSubPr>
                            <m:ctrlPr>
                              <w:rPr>
                                <w:rFonts w:ascii="Cambria Math" w:hAnsi="Cambria Math"/>
                              </w:rPr>
                            </m:ctrlPr>
                          </m:sSubPr>
                          <m:e>
                            <m:r>
                              <m:rPr>
                                <m:sty m:val="p"/>
                              </m:rPr>
                              <w:rPr>
                                <w:rFonts w:ascii="Cambria Math" w:hAnsi="Cambria Math"/>
                              </w:rPr>
                              <m:t>group</m:t>
                            </m:r>
                          </m:e>
                          <m:sub>
                            <m:r>
                              <m:rPr>
                                <m:sty m:val="p"/>
                              </m:rPr>
                              <w:rPr>
                                <w:rFonts w:ascii="Cambria Math" w:hAnsi="Cambria Math"/>
                              </w:rPr>
                              <m:t>diff</m:t>
                            </m:r>
                          </m:sub>
                        </m:sSub>
                        <m:r>
                          <m:rPr>
                            <m:sty m:val="p"/>
                          </m:rPr>
                          <w:rPr>
                            <w:rFonts w:ascii="Cambria Math" w:hAnsi="Cambria Math"/>
                          </w:rPr>
                          <m:t>×time</m:t>
                        </m:r>
                      </m:e>
                    </m:d>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α</m:t>
                            </m:r>
                          </m:e>
                          <m:sub>
                            <m:r>
                              <w:rPr>
                                <w:rFonts w:ascii="Cambria Math" w:hAnsi="Cambria Math"/>
                              </w:rPr>
                              <m:t>j</m:t>
                            </m:r>
                          </m:sub>
                        </m:sSub>
                      </m:sub>
                      <m:sup>
                        <m:r>
                          <w:rPr>
                            <w:rFonts w:ascii="Cambria Math" w:hAnsi="Cambria Math"/>
                          </w:rPr>
                          <m:t>2</m:t>
                        </m:r>
                      </m:sup>
                    </m:sSubSup>
                  </m:e>
                </m:d>
                <m:r>
                  <m:rPr>
                    <m:nor/>
                  </m:rPr>
                  <m:t>, for id j = 1,</m:t>
                </m:r>
                <m:r>
                  <m:rPr>
                    <m:sty m:val="p"/>
                  </m:rPr>
                  <w:rPr>
                    <w:rFonts w:ascii="Cambria Math" w:hAnsi="Cambria Math"/>
                  </w:rPr>
                  <m:t>…</m:t>
                </m:r>
                <m:r>
                  <m:rPr>
                    <m:nor/>
                  </m:rPr>
                  <m:t>,J</m:t>
                </m:r>
              </m:e>
            </m:mr>
          </m:m>
        </m:oMath>
      </m:oMathPara>
    </w:p>
    <w:p w14:paraId="348F8960" w14:textId="77777777" w:rsidR="004956F8" w:rsidRDefault="004956F8" w:rsidP="5D5CFE8F">
      <w:pPr>
        <w:pStyle w:val="Heading1"/>
        <w:spacing w:before="0" w:line="360" w:lineRule="auto"/>
        <w:rPr>
          <w:rFonts w:ascii="Times New Roman" w:hAnsi="Times New Roman" w:cs="Times New Roman"/>
        </w:rPr>
      </w:pPr>
    </w:p>
    <w:p w14:paraId="5A17B9EE" w14:textId="6AB81F24" w:rsidR="00F93CC4" w:rsidRPr="00F93CC4" w:rsidRDefault="00F93CC4" w:rsidP="5D5CFE8F">
      <w:pPr>
        <w:pStyle w:val="Heading1"/>
        <w:spacing w:before="0" w:line="360" w:lineRule="auto"/>
        <w:rPr>
          <w:rFonts w:ascii="Times New Roman" w:hAnsi="Times New Roman" w:cs="Times New Roman"/>
        </w:rPr>
      </w:pPr>
      <w:commentRangeStart w:id="26"/>
      <w:commentRangeStart w:id="27"/>
      <w:commentRangeStart w:id="28"/>
      <w:commentRangeStart w:id="29"/>
      <w:r w:rsidRPr="5D5CFE8F">
        <w:rPr>
          <w:rFonts w:ascii="Times New Roman" w:hAnsi="Times New Roman" w:cs="Times New Roman"/>
        </w:rPr>
        <w:t>Results</w:t>
      </w:r>
      <w:commentRangeEnd w:id="26"/>
      <w:r>
        <w:rPr>
          <w:rStyle w:val="CommentReference"/>
        </w:rPr>
        <w:commentReference w:id="26"/>
      </w:r>
      <w:commentRangeEnd w:id="27"/>
      <w:r>
        <w:rPr>
          <w:rStyle w:val="CommentReference"/>
        </w:rPr>
        <w:commentReference w:id="27"/>
      </w:r>
      <w:commentRangeEnd w:id="28"/>
      <w:r>
        <w:rPr>
          <w:rStyle w:val="CommentReference"/>
        </w:rPr>
        <w:commentReference w:id="28"/>
      </w:r>
      <w:commentRangeEnd w:id="29"/>
      <w:r w:rsidR="00BA4473">
        <w:rPr>
          <w:rStyle w:val="CommentReference"/>
          <w:rFonts w:asciiTheme="minorHAnsi" w:eastAsiaTheme="minorHAnsi" w:hAnsiTheme="minorHAnsi" w:cstheme="minorBidi"/>
          <w:b w:val="0"/>
          <w:color w:val="auto"/>
        </w:rPr>
        <w:commentReference w:id="29"/>
      </w:r>
    </w:p>
    <w:p w14:paraId="5BA4BD76" w14:textId="77777777" w:rsidR="003D6D4B" w:rsidRDefault="003D6D4B" w:rsidP="00DE720B">
      <w:pPr>
        <w:pStyle w:val="Heading2"/>
        <w:spacing w:before="0" w:line="360" w:lineRule="auto"/>
        <w:jc w:val="both"/>
        <w:rPr>
          <w:rFonts w:ascii="Times New Roman" w:hAnsi="Times New Roman" w:cs="Times New Roman"/>
          <w:szCs w:val="24"/>
        </w:rPr>
      </w:pPr>
    </w:p>
    <w:p w14:paraId="18950D49" w14:textId="64AE5F5C" w:rsidR="003D6D4B" w:rsidRDefault="008832D3" w:rsidP="00DE720B">
      <w:pPr>
        <w:pStyle w:val="Heading2"/>
        <w:spacing w:before="0" w:line="360" w:lineRule="auto"/>
        <w:jc w:val="both"/>
        <w:rPr>
          <w:rFonts w:ascii="Times New Roman" w:hAnsi="Times New Roman" w:cs="Times New Roman"/>
          <w:szCs w:val="24"/>
        </w:rPr>
      </w:pPr>
      <w:r>
        <w:rPr>
          <w:rFonts w:ascii="Times New Roman" w:hAnsi="Times New Roman" w:cs="Times New Roman"/>
          <w:szCs w:val="24"/>
        </w:rPr>
        <w:t xml:space="preserve">Within Session Reliability </w:t>
      </w:r>
    </w:p>
    <w:p w14:paraId="268FA439" w14:textId="154796DB" w:rsidR="008832D3" w:rsidRPr="008832D3" w:rsidRDefault="008832D3" w:rsidP="00743A45">
      <w:pPr>
        <w:spacing w:line="360" w:lineRule="auto"/>
        <w:jc w:val="both"/>
        <w:rPr>
          <w:lang w:eastAsia="en-US"/>
        </w:rPr>
      </w:pPr>
      <w:r w:rsidRPr="00CA5495">
        <w:rPr>
          <w:color w:val="000000" w:themeColor="text1"/>
        </w:rPr>
        <w:t>During the initial sp</w:t>
      </w:r>
      <w:r w:rsidR="002F7789" w:rsidRPr="00CA5495">
        <w:rPr>
          <w:color w:val="000000" w:themeColor="text1"/>
        </w:rPr>
        <w:t xml:space="preserve">rints, the </w:t>
      </w:r>
      <w:r w:rsidR="00E6664A" w:rsidRPr="00CA5495">
        <w:rPr>
          <w:color w:val="000000" w:themeColor="text1"/>
        </w:rPr>
        <w:t>within-session</w:t>
      </w:r>
      <w:r w:rsidR="002F7789" w:rsidRPr="00CA5495">
        <w:rPr>
          <w:color w:val="000000" w:themeColor="text1"/>
        </w:rPr>
        <w:t xml:space="preserve"> reliability of each </w:t>
      </w:r>
      <w:r w:rsidR="00F76583" w:rsidRPr="00CA5495">
        <w:rPr>
          <w:color w:val="000000" w:themeColor="text1"/>
        </w:rPr>
        <w:t xml:space="preserve">5m </w:t>
      </w:r>
      <w:r w:rsidR="002F7789" w:rsidRPr="00CA5495">
        <w:rPr>
          <w:color w:val="000000" w:themeColor="text1"/>
        </w:rPr>
        <w:t>split was calculated</w:t>
      </w:r>
      <w:r w:rsidR="00E6664A" w:rsidRPr="00CA5495">
        <w:rPr>
          <w:color w:val="000000" w:themeColor="text1"/>
        </w:rPr>
        <w:t>:</w:t>
      </w:r>
      <w:r w:rsidR="002F7789" w:rsidRPr="00CA5495">
        <w:rPr>
          <w:color w:val="000000" w:themeColor="text1"/>
        </w:rPr>
        <w:t xml:space="preserve"> </w:t>
      </w:r>
      <w:commentRangeStart w:id="30"/>
      <w:commentRangeStart w:id="31"/>
      <w:commentRangeStart w:id="32"/>
      <w:commentRangeStart w:id="33"/>
      <w:r w:rsidRPr="00CA5495">
        <w:rPr>
          <w:color w:val="000000" w:themeColor="text1"/>
        </w:rPr>
        <w:t>5m (Coefficient of Variation [CV] = 2.1%, Intraclass Correlation Coefficient [ICC] = 0.82), 10m (CV = 1.8%, ICC = 0.91), 15m (CV = 1.9%, ICC = 0.92) and 20m (CV = 1.6%, ICC = 0.95)</w:t>
      </w:r>
      <w:commentRangeEnd w:id="30"/>
      <w:r w:rsidRPr="00CA5495">
        <w:rPr>
          <w:rStyle w:val="CommentReference"/>
        </w:rPr>
        <w:commentReference w:id="30"/>
      </w:r>
      <w:commentRangeEnd w:id="31"/>
      <w:r w:rsidRPr="00CA5495">
        <w:rPr>
          <w:rStyle w:val="CommentReference"/>
        </w:rPr>
        <w:commentReference w:id="31"/>
      </w:r>
      <w:commentRangeEnd w:id="32"/>
      <w:r w:rsidRPr="00CA5495">
        <w:rPr>
          <w:rStyle w:val="CommentReference"/>
        </w:rPr>
        <w:commentReference w:id="32"/>
      </w:r>
      <w:commentRangeEnd w:id="33"/>
      <w:r w:rsidRPr="00CA5495">
        <w:rPr>
          <w:rStyle w:val="CommentReference"/>
        </w:rPr>
        <w:commentReference w:id="33"/>
      </w:r>
      <w:r w:rsidRPr="00CA5495">
        <w:rPr>
          <w:color w:val="000000" w:themeColor="text1"/>
        </w:rPr>
        <w:t xml:space="preserve">. All </w:t>
      </w:r>
      <w:r w:rsidR="00E6664A" w:rsidRPr="00CA5495">
        <w:rPr>
          <w:color w:val="000000" w:themeColor="text1"/>
        </w:rPr>
        <w:t>CVs</w:t>
      </w:r>
      <w:r w:rsidRPr="00CA5495">
        <w:rPr>
          <w:color w:val="000000" w:themeColor="text1"/>
        </w:rPr>
        <w:t xml:space="preserve"> and </w:t>
      </w:r>
      <w:r w:rsidR="00E6664A" w:rsidRPr="00CA5495">
        <w:rPr>
          <w:color w:val="000000" w:themeColor="text1"/>
        </w:rPr>
        <w:t>ICCs</w:t>
      </w:r>
      <w:r w:rsidRPr="00CA5495">
        <w:rPr>
          <w:color w:val="000000" w:themeColor="text1"/>
        </w:rPr>
        <w:t xml:space="preserve"> were calculated using Hopkins </w:t>
      </w:r>
      <w:r w:rsidRPr="00CA5495">
        <w:rPr>
          <w:color w:val="000000" w:themeColor="text1"/>
        </w:rPr>
        <w:fldChar w:fldCharType="begin"/>
      </w:r>
      <w:r w:rsidR="00F76583" w:rsidRPr="00CA5495">
        <w:rPr>
          <w:color w:val="000000" w:themeColor="text1"/>
        </w:rPr>
        <w:instrText xml:space="preserve"> ADDIN EN.CITE &lt;EndNote&gt;&lt;Cite&gt;&lt;Author&gt;Hopkins&lt;/Author&gt;&lt;Year&gt;2017&lt;/Year&gt;&lt;RecNum&gt;71&lt;/RecNum&gt;&lt;DisplayText&gt;[27]&lt;/DisplayText&gt;&lt;record&gt;&lt;rec-number&gt;71&lt;/rec-number&gt;&lt;foreign-keys&gt;&lt;key app="EN" db-id="r590tsfx0arpzcetez3vztpka99dx9vtxs2z" timestamp="1705146265"&gt;71&lt;/key&gt;&lt;/foreign-keys&gt;&lt;ref-type name="Journal Article"&gt;17&lt;/ref-type&gt;&lt;contributors&gt;&lt;authors&gt;&lt;author&gt;Hopkins, Will G&lt;/author&gt;&lt;/authors&gt;&lt;/contributors&gt;&lt;titles&gt;&lt;title&gt;Spreadsheets for analysis of validity and reliability&lt;/title&gt;&lt;secondary-title&gt;Sportscience&lt;/secondary-title&gt;&lt;/titles&gt;&lt;periodical&gt;&lt;full-title&gt;Sportscience&lt;/full-title&gt;&lt;/periodical&gt;&lt;volume&gt;21&lt;/volume&gt;&lt;dates&gt;&lt;year&gt;2017&lt;/year&gt;&lt;/dates&gt;&lt;isbn&gt;1174-9210&lt;/isbn&gt;&lt;urls&gt;&lt;/urls&gt;&lt;/record&gt;&lt;/Cite&gt;&lt;/EndNote&gt;</w:instrText>
      </w:r>
      <w:r w:rsidRPr="00CA5495">
        <w:rPr>
          <w:color w:val="000000" w:themeColor="text1"/>
        </w:rPr>
        <w:fldChar w:fldCharType="separate"/>
      </w:r>
      <w:r w:rsidR="00F76583" w:rsidRPr="00CA5495">
        <w:rPr>
          <w:noProof/>
          <w:color w:val="000000" w:themeColor="text1"/>
        </w:rPr>
        <w:t>[27]</w:t>
      </w:r>
      <w:r w:rsidRPr="00CA5495">
        <w:rPr>
          <w:color w:val="000000" w:themeColor="text1"/>
        </w:rPr>
        <w:fldChar w:fldCharType="end"/>
      </w:r>
      <w:r w:rsidRPr="00CA5495">
        <w:rPr>
          <w:color w:val="000000" w:themeColor="text1"/>
        </w:rPr>
        <w:t xml:space="preserve"> reliability spreadsheet</w:t>
      </w:r>
      <w:r w:rsidR="00CA5495" w:rsidRPr="00CA5495">
        <w:rPr>
          <w:color w:val="000000" w:themeColor="text1"/>
        </w:rPr>
        <w:t>.</w:t>
      </w:r>
    </w:p>
    <w:p w14:paraId="5B44C12B" w14:textId="5A054E2D" w:rsidR="00F93CC4" w:rsidRPr="00F93CC4" w:rsidRDefault="00F93CC4" w:rsidP="00DE720B">
      <w:pPr>
        <w:pStyle w:val="Heading2"/>
        <w:spacing w:before="0" w:line="360" w:lineRule="auto"/>
        <w:jc w:val="both"/>
        <w:rPr>
          <w:rFonts w:ascii="Times New Roman" w:hAnsi="Times New Roman" w:cs="Times New Roman"/>
          <w:szCs w:val="24"/>
        </w:rPr>
      </w:pPr>
      <w:r w:rsidRPr="00F93CC4">
        <w:rPr>
          <w:rFonts w:ascii="Times New Roman" w:hAnsi="Times New Roman" w:cs="Times New Roman"/>
          <w:szCs w:val="24"/>
        </w:rPr>
        <w:lastRenderedPageBreak/>
        <w:t>Sprint trial outcomes</w:t>
      </w:r>
    </w:p>
    <w:p w14:paraId="77B36310" w14:textId="2BB36AA7" w:rsidR="00F93CC4" w:rsidRDefault="4AF3CBB0" w:rsidP="00DE720B">
      <w:pPr>
        <w:pStyle w:val="FirstParagraph"/>
        <w:spacing w:before="0" w:after="0" w:line="360" w:lineRule="auto"/>
        <w:jc w:val="both"/>
        <w:rPr>
          <w:rFonts w:ascii="Times New Roman" w:hAnsi="Times New Roman" w:cs="Times New Roman"/>
        </w:rPr>
      </w:pPr>
      <w:r w:rsidRPr="7065F422">
        <w:rPr>
          <w:rFonts w:ascii="Times New Roman" w:hAnsi="Times New Roman" w:cs="Times New Roman"/>
        </w:rPr>
        <w:t xml:space="preserve">The overall grand means and credible intervals from the models for the fixed effects (i.e., without including the random effects) for both velocity and acceleration can be seen in </w:t>
      </w:r>
      <w:r w:rsidR="3F45BC68" w:rsidRPr="7065F422">
        <w:rPr>
          <w:rFonts w:ascii="Times New Roman" w:hAnsi="Times New Roman" w:cs="Times New Roman"/>
        </w:rPr>
        <w:t>Figure </w:t>
      </w:r>
      <w:r w:rsidR="004174B6">
        <w:rPr>
          <w:rFonts w:ascii="Times New Roman" w:hAnsi="Times New Roman" w:cs="Times New Roman"/>
        </w:rPr>
        <w:t>2</w:t>
      </w:r>
      <w:r w:rsidRPr="7065F422">
        <w:rPr>
          <w:rFonts w:ascii="Times New Roman" w:hAnsi="Times New Roman" w:cs="Times New Roman"/>
        </w:rPr>
        <w:t xml:space="preserve"> and </w:t>
      </w:r>
      <w:r w:rsidR="3F45BC68" w:rsidRPr="7065F422">
        <w:rPr>
          <w:rFonts w:ascii="Times New Roman" w:hAnsi="Times New Roman" w:cs="Times New Roman"/>
        </w:rPr>
        <w:t>Figure </w:t>
      </w:r>
      <w:r w:rsidR="004174B6">
        <w:rPr>
          <w:rFonts w:ascii="Times New Roman" w:hAnsi="Times New Roman" w:cs="Times New Roman"/>
        </w:rPr>
        <w:t>3</w:t>
      </w:r>
      <w:r w:rsidRPr="7065F422">
        <w:rPr>
          <w:rFonts w:ascii="Times New Roman" w:hAnsi="Times New Roman" w:cs="Times New Roman"/>
        </w:rPr>
        <w:t>, in addition to individual data, respectively</w:t>
      </w:r>
      <w:r w:rsidR="00E8F6B7" w:rsidRPr="7065F422">
        <w:rPr>
          <w:rFonts w:ascii="Times New Roman" w:hAnsi="Times New Roman" w:cs="Times New Roman"/>
        </w:rPr>
        <w:t>,</w:t>
      </w:r>
      <w:r w:rsidRPr="7065F422">
        <w:rPr>
          <w:rFonts w:ascii="Times New Roman" w:hAnsi="Times New Roman" w:cs="Times New Roman"/>
        </w:rPr>
        <w:t xml:space="preserve"> for both disability and classification models. All parameters for both outcomes and both disability and classification models are also shown in </w:t>
      </w:r>
      <w:r w:rsidR="3F45BC68" w:rsidRPr="7065F422">
        <w:rPr>
          <w:rFonts w:ascii="Times New Roman" w:hAnsi="Times New Roman" w:cs="Times New Roman"/>
        </w:rPr>
        <w:t>Table </w:t>
      </w:r>
      <w:r w:rsidR="004174B6">
        <w:rPr>
          <w:rFonts w:ascii="Times New Roman" w:hAnsi="Times New Roman" w:cs="Times New Roman"/>
        </w:rPr>
        <w:t>1</w:t>
      </w:r>
      <w:r w:rsidRPr="7065F422">
        <w:rPr>
          <w:rFonts w:ascii="Times New Roman" w:hAnsi="Times New Roman" w:cs="Times New Roman"/>
        </w:rPr>
        <w:t>. As might be expected, fixed effects in both models revealed that velocity increased as distance covered increased and the reverse pattern for acceleration</w:t>
      </w:r>
      <w:r w:rsidR="00E8F6B7" w:rsidRPr="7065F422">
        <w:rPr>
          <w:rFonts w:ascii="Times New Roman" w:hAnsi="Times New Roman" w:cs="Times New Roman"/>
        </w:rPr>
        <w:t>,</w:t>
      </w:r>
      <w:r w:rsidRPr="7065F422">
        <w:rPr>
          <w:rFonts w:ascii="Times New Roman" w:hAnsi="Times New Roman" w:cs="Times New Roman"/>
        </w:rPr>
        <w:t xml:space="preserve"> </w:t>
      </w:r>
      <w:r w:rsidR="00E8F6B7" w:rsidRPr="7065F422">
        <w:rPr>
          <w:rFonts w:ascii="Times New Roman" w:hAnsi="Times New Roman" w:cs="Times New Roman"/>
        </w:rPr>
        <w:t xml:space="preserve">which </w:t>
      </w:r>
      <w:r w:rsidRPr="7065F422">
        <w:rPr>
          <w:rFonts w:ascii="Times New Roman" w:hAnsi="Times New Roman" w:cs="Times New Roman"/>
        </w:rPr>
        <w:t>decreased as distance covered increased. Random effects in both models showed that variation in velocities increased with increasing distance covered</w:t>
      </w:r>
      <w:r w:rsidR="3F45BC68" w:rsidRPr="7065F422">
        <w:rPr>
          <w:rFonts w:ascii="Times New Roman" w:hAnsi="Times New Roman" w:cs="Times New Roman"/>
        </w:rPr>
        <w:t>. Also,</w:t>
      </w:r>
      <w:r w:rsidRPr="7065F422">
        <w:rPr>
          <w:rFonts w:ascii="Times New Roman" w:hAnsi="Times New Roman" w:cs="Times New Roman"/>
        </w:rPr>
        <w:t xml:space="preserve"> the random effects correlations suggested that those who were initially faster, or faster during certain sections of the sprint, were similarly typically faster at all other distances. Variance in acceleration was more similar over </w:t>
      </w:r>
      <w:r w:rsidR="3F45BC68" w:rsidRPr="7065F422">
        <w:rPr>
          <w:rFonts w:ascii="Times New Roman" w:hAnsi="Times New Roman" w:cs="Times New Roman"/>
        </w:rPr>
        <w:t xml:space="preserve">the </w:t>
      </w:r>
      <w:r w:rsidRPr="7065F422">
        <w:rPr>
          <w:rFonts w:ascii="Times New Roman" w:hAnsi="Times New Roman" w:cs="Times New Roman"/>
        </w:rPr>
        <w:t>increasing distance covered as compared with velocity</w:t>
      </w:r>
      <w:r w:rsidR="3F45BC68" w:rsidRPr="7065F422">
        <w:rPr>
          <w:rFonts w:ascii="Times New Roman" w:hAnsi="Times New Roman" w:cs="Times New Roman"/>
        </w:rPr>
        <w:t>. Also,</w:t>
      </w:r>
      <w:r w:rsidRPr="7065F422">
        <w:rPr>
          <w:rFonts w:ascii="Times New Roman" w:hAnsi="Times New Roman" w:cs="Times New Roman"/>
        </w:rPr>
        <w:t xml:space="preserve"> the random effects correlations suggested that those who had </w:t>
      </w:r>
      <w:r w:rsidR="3F45BC68" w:rsidRPr="7065F422">
        <w:rPr>
          <w:rFonts w:ascii="Times New Roman" w:hAnsi="Times New Roman" w:cs="Times New Roman"/>
        </w:rPr>
        <w:t>higher acceleration initially</w:t>
      </w:r>
      <w:r w:rsidRPr="7065F422">
        <w:rPr>
          <w:rFonts w:ascii="Times New Roman" w:hAnsi="Times New Roman" w:cs="Times New Roman"/>
        </w:rPr>
        <w:t xml:space="preserve"> showed greater declines in acceleration across all distances, though</w:t>
      </w:r>
      <w:r w:rsidR="00E8F6B7" w:rsidRPr="7065F422">
        <w:rPr>
          <w:rFonts w:ascii="Times New Roman" w:hAnsi="Times New Roman" w:cs="Times New Roman"/>
        </w:rPr>
        <w:t>,</w:t>
      </w:r>
      <w:r w:rsidRPr="7065F422">
        <w:rPr>
          <w:rFonts w:ascii="Times New Roman" w:hAnsi="Times New Roman" w:cs="Times New Roman"/>
        </w:rPr>
        <w:t xml:space="preserve"> between adjacent distances</w:t>
      </w:r>
      <w:r w:rsidR="6902FFFB" w:rsidRPr="7065F422">
        <w:rPr>
          <w:rFonts w:ascii="Times New Roman" w:hAnsi="Times New Roman" w:cs="Times New Roman"/>
        </w:rPr>
        <w:t>,</w:t>
      </w:r>
      <w:r w:rsidRPr="7065F422">
        <w:rPr>
          <w:rFonts w:ascii="Times New Roman" w:hAnsi="Times New Roman" w:cs="Times New Roman"/>
        </w:rPr>
        <w:t xml:space="preserve"> there were more positive relationships.</w:t>
      </w:r>
    </w:p>
    <w:p w14:paraId="45F1586F" w14:textId="77777777" w:rsidR="000259B7" w:rsidRPr="000259B7" w:rsidRDefault="000259B7" w:rsidP="000259B7">
      <w:pPr>
        <w:pStyle w:val="BodyText"/>
        <w:rPr>
          <w:lang w:val="en-US" w:eastAsia="en-US"/>
        </w:rPr>
      </w:pPr>
    </w:p>
    <w:p w14:paraId="000CE78C" w14:textId="3D470F1E" w:rsidR="00F93CC4" w:rsidRDefault="00F93CC4" w:rsidP="00DE720B">
      <w:pPr>
        <w:pStyle w:val="Heading3"/>
        <w:spacing w:before="0" w:line="360" w:lineRule="auto"/>
        <w:jc w:val="both"/>
        <w:rPr>
          <w:rFonts w:ascii="Times New Roman" w:hAnsi="Times New Roman" w:cs="Times New Roman"/>
          <w:color w:val="auto"/>
        </w:rPr>
      </w:pPr>
      <w:bookmarkStart w:id="35" w:name="disability"/>
      <w:r w:rsidRPr="00F93CC4">
        <w:rPr>
          <w:rFonts w:ascii="Times New Roman" w:hAnsi="Times New Roman" w:cs="Times New Roman"/>
          <w:i/>
          <w:iCs/>
          <w:color w:val="auto"/>
        </w:rPr>
        <w:t xml:space="preserve">Disability - </w:t>
      </w:r>
      <w:r w:rsidRPr="00F93CC4">
        <w:rPr>
          <w:rFonts w:ascii="Times New Roman" w:hAnsi="Times New Roman" w:cs="Times New Roman"/>
          <w:color w:val="auto"/>
        </w:rPr>
        <w:t>SCI participants showed slower velocities across all distances. There was</w:t>
      </w:r>
      <w:r w:rsidR="000259B7">
        <w:rPr>
          <w:rFonts w:ascii="Times New Roman" w:hAnsi="Times New Roman" w:cs="Times New Roman"/>
          <w:color w:val="auto"/>
        </w:rPr>
        <w:t>,</w:t>
      </w:r>
      <w:r w:rsidRPr="00F93CC4">
        <w:rPr>
          <w:rFonts w:ascii="Times New Roman" w:hAnsi="Times New Roman" w:cs="Times New Roman"/>
          <w:color w:val="auto"/>
        </w:rPr>
        <w:t xml:space="preserve"> however</w:t>
      </w:r>
      <w:r w:rsidR="0073009D">
        <w:rPr>
          <w:rFonts w:ascii="Times New Roman" w:hAnsi="Times New Roman" w:cs="Times New Roman"/>
          <w:color w:val="auto"/>
        </w:rPr>
        <w:t>,</w:t>
      </w:r>
      <w:r w:rsidRPr="00F93CC4">
        <w:rPr>
          <w:rFonts w:ascii="Times New Roman" w:hAnsi="Times New Roman" w:cs="Times New Roman"/>
          <w:color w:val="auto"/>
        </w:rPr>
        <w:t xml:space="preserve"> little interaction effect between disability and distance upon velocity. SCI participants also had lower acceleration across all </w:t>
      </w:r>
      <w:proofErr w:type="spellStart"/>
      <w:r w:rsidRPr="00F93CC4">
        <w:rPr>
          <w:rFonts w:ascii="Times New Roman" w:hAnsi="Times New Roman" w:cs="Times New Roman"/>
          <w:color w:val="auto"/>
        </w:rPr>
        <w:t>istances</w:t>
      </w:r>
      <w:proofErr w:type="spellEnd"/>
      <w:r w:rsidRPr="00F93CC4">
        <w:rPr>
          <w:rFonts w:ascii="Times New Roman" w:hAnsi="Times New Roman" w:cs="Times New Roman"/>
          <w:color w:val="auto"/>
        </w:rPr>
        <w:t xml:space="preserve">. However, there were interactions between disability and distance whereby although </w:t>
      </w:r>
      <w:r w:rsidR="000259B7">
        <w:rPr>
          <w:rFonts w:ascii="Times New Roman" w:hAnsi="Times New Roman" w:cs="Times New Roman"/>
          <w:color w:val="auto"/>
        </w:rPr>
        <w:t>SCI participants had lower accelerations over the initial 0-5m distance</w:t>
      </w:r>
      <w:r w:rsidRPr="00F93CC4">
        <w:rPr>
          <w:rFonts w:ascii="Times New Roman" w:hAnsi="Times New Roman" w:cs="Times New Roman"/>
          <w:color w:val="auto"/>
        </w:rPr>
        <w:t xml:space="preserve">, the difference between them and participants with other injuries decreased as </w:t>
      </w:r>
      <w:r w:rsidR="0073009D">
        <w:rPr>
          <w:rFonts w:ascii="Times New Roman" w:hAnsi="Times New Roman" w:cs="Times New Roman"/>
          <w:color w:val="auto"/>
        </w:rPr>
        <w:t xml:space="preserve">the </w:t>
      </w:r>
      <w:r w:rsidRPr="00F93CC4">
        <w:rPr>
          <w:rFonts w:ascii="Times New Roman" w:hAnsi="Times New Roman" w:cs="Times New Roman"/>
          <w:color w:val="auto"/>
        </w:rPr>
        <w:t>distance covered increased. During the final 10-15</w:t>
      </w:r>
      <w:r w:rsidR="00F15572">
        <w:rPr>
          <w:rFonts w:ascii="Times New Roman" w:hAnsi="Times New Roman" w:cs="Times New Roman"/>
          <w:color w:val="auto"/>
        </w:rPr>
        <w:t>m</w:t>
      </w:r>
      <w:r w:rsidRPr="00F93CC4">
        <w:rPr>
          <w:rFonts w:ascii="Times New Roman" w:hAnsi="Times New Roman" w:cs="Times New Roman"/>
          <w:color w:val="auto"/>
        </w:rPr>
        <w:t xml:space="preserve"> and 15-20m</w:t>
      </w:r>
      <w:r w:rsidR="000259B7">
        <w:rPr>
          <w:rFonts w:ascii="Times New Roman" w:hAnsi="Times New Roman" w:cs="Times New Roman"/>
          <w:color w:val="auto"/>
        </w:rPr>
        <w:t>,</w:t>
      </w:r>
      <w:r w:rsidRPr="00F93CC4">
        <w:rPr>
          <w:rFonts w:ascii="Times New Roman" w:hAnsi="Times New Roman" w:cs="Times New Roman"/>
          <w:color w:val="auto"/>
        </w:rPr>
        <w:t xml:space="preserve"> accelerations were similar between groups.</w:t>
      </w:r>
    </w:p>
    <w:p w14:paraId="10AC1C22" w14:textId="77777777" w:rsidR="00F93CC4" w:rsidRPr="00F93CC4" w:rsidRDefault="00F93CC4" w:rsidP="00DE720B">
      <w:pPr>
        <w:jc w:val="both"/>
        <w:rPr>
          <w:lang w:eastAsia="en-US"/>
        </w:rPr>
      </w:pPr>
    </w:p>
    <w:p w14:paraId="0A1BA70D" w14:textId="42973174" w:rsidR="00F93CC4" w:rsidRPr="00F93CC4" w:rsidRDefault="00F93CC4" w:rsidP="00DE720B">
      <w:pPr>
        <w:pStyle w:val="Heading3"/>
        <w:spacing w:before="0" w:line="360" w:lineRule="auto"/>
        <w:jc w:val="both"/>
        <w:rPr>
          <w:rFonts w:ascii="Times New Roman" w:hAnsi="Times New Roman" w:cs="Times New Roman"/>
          <w:i/>
          <w:iCs/>
          <w:color w:val="auto"/>
        </w:rPr>
      </w:pPr>
      <w:bookmarkStart w:id="36" w:name="classification"/>
      <w:bookmarkEnd w:id="35"/>
      <w:r w:rsidRPr="00F93CC4">
        <w:rPr>
          <w:rFonts w:ascii="Times New Roman" w:hAnsi="Times New Roman" w:cs="Times New Roman"/>
          <w:i/>
          <w:iCs/>
          <w:color w:val="auto"/>
        </w:rPr>
        <w:t>Classification</w:t>
      </w:r>
    </w:p>
    <w:p w14:paraId="25E2385B" w14:textId="77777777" w:rsidR="00BF7D10" w:rsidRDefault="00F93CC4" w:rsidP="00BF7D10">
      <w:pPr>
        <w:pStyle w:val="FirstParagraph"/>
        <w:spacing w:before="0" w:after="0" w:line="360" w:lineRule="auto"/>
        <w:jc w:val="both"/>
        <w:rPr>
          <w:rFonts w:ascii="Times New Roman" w:hAnsi="Times New Roman" w:cs="Times New Roman"/>
        </w:rPr>
      </w:pPr>
      <w:r w:rsidRPr="00F93CC4">
        <w:rPr>
          <w:rFonts w:ascii="Times New Roman" w:hAnsi="Times New Roman" w:cs="Times New Roman"/>
        </w:rPr>
        <w:t xml:space="preserve">Both </w:t>
      </w:r>
      <w:r w:rsidR="002B3654">
        <w:rPr>
          <w:rFonts w:ascii="Times New Roman" w:hAnsi="Times New Roman" w:cs="Times New Roman"/>
        </w:rPr>
        <w:t>Fours</w:t>
      </w:r>
      <w:r w:rsidRPr="00F93CC4">
        <w:rPr>
          <w:rFonts w:ascii="Times New Roman" w:hAnsi="Times New Roman" w:cs="Times New Roman"/>
        </w:rPr>
        <w:t xml:space="preserve"> and </w:t>
      </w:r>
      <w:r w:rsidR="002B3654">
        <w:rPr>
          <w:rFonts w:ascii="Times New Roman" w:hAnsi="Times New Roman" w:cs="Times New Roman"/>
        </w:rPr>
        <w:t>Fours</w:t>
      </w:r>
      <w:r w:rsidRPr="00F93CC4">
        <w:rPr>
          <w:rFonts w:ascii="Times New Roman" w:hAnsi="Times New Roman" w:cs="Times New Roman"/>
        </w:rPr>
        <w:t xml:space="preserve"> showed similar velocities </w:t>
      </w:r>
      <w:r w:rsidR="0073009D">
        <w:rPr>
          <w:rFonts w:ascii="Times New Roman" w:hAnsi="Times New Roman" w:cs="Times New Roman"/>
        </w:rPr>
        <w:t>and</w:t>
      </w:r>
      <w:r w:rsidRPr="00F93CC4">
        <w:rPr>
          <w:rFonts w:ascii="Times New Roman" w:hAnsi="Times New Roman" w:cs="Times New Roman"/>
        </w:rPr>
        <w:t xml:space="preserve"> accelerations</w:t>
      </w:r>
      <w:r w:rsidR="002B3654">
        <w:rPr>
          <w:rFonts w:ascii="Times New Roman" w:hAnsi="Times New Roman" w:cs="Times New Roman"/>
        </w:rPr>
        <w:t xml:space="preserve"> across all distances</w:t>
      </w:r>
      <w:r w:rsidRPr="00F93CC4">
        <w:rPr>
          <w:rFonts w:ascii="Times New Roman" w:hAnsi="Times New Roman" w:cs="Times New Roman"/>
        </w:rPr>
        <w:t xml:space="preserve">. There was little effect of classification </w:t>
      </w:r>
      <w:r w:rsidR="0073009D">
        <w:rPr>
          <w:rFonts w:ascii="Times New Roman" w:hAnsi="Times New Roman" w:cs="Times New Roman"/>
        </w:rPr>
        <w:t>on</w:t>
      </w:r>
      <w:r w:rsidRPr="00F93CC4">
        <w:rPr>
          <w:rFonts w:ascii="Times New Roman" w:hAnsi="Times New Roman" w:cs="Times New Roman"/>
        </w:rPr>
        <w:t xml:space="preserve"> either velocity or acceleration.</w:t>
      </w:r>
    </w:p>
    <w:p w14:paraId="3BA46D27" w14:textId="107F9E72" w:rsidR="59896BCA" w:rsidRDefault="59896BCA" w:rsidP="59896BCA">
      <w:pPr>
        <w:pStyle w:val="BodyText"/>
      </w:pPr>
    </w:p>
    <w:p w14:paraId="579568AC" w14:textId="1CB2C3C1" w:rsidR="00F93CC4" w:rsidRPr="009310FF" w:rsidRDefault="009310FF" w:rsidP="009310FF">
      <w:pPr>
        <w:pStyle w:val="BodyText"/>
        <w:spacing w:after="0" w:line="360" w:lineRule="auto"/>
        <w:jc w:val="center"/>
        <w:rPr>
          <w:b/>
          <w:bCs/>
          <w:lang w:val="en-US" w:eastAsia="en-US"/>
        </w:rPr>
      </w:pPr>
      <w:r w:rsidRPr="009310FF">
        <w:rPr>
          <w:b/>
          <w:bCs/>
          <w:lang w:val="en-US" w:eastAsia="en-US"/>
        </w:rPr>
        <w:t>**Table 1 here**</w:t>
      </w:r>
    </w:p>
    <w:p w14:paraId="6DDCF805" w14:textId="514FCC00" w:rsidR="00F93CC4" w:rsidRPr="00913E8D" w:rsidRDefault="00913E8D" w:rsidP="00913E8D">
      <w:pPr>
        <w:pStyle w:val="BodyText"/>
        <w:spacing w:after="0" w:line="360" w:lineRule="auto"/>
        <w:jc w:val="center"/>
        <w:rPr>
          <w:b/>
          <w:bCs/>
          <w:lang w:val="en-US" w:eastAsia="en-US"/>
        </w:rPr>
      </w:pPr>
      <w:r w:rsidRPr="00913E8D">
        <w:rPr>
          <w:b/>
          <w:bCs/>
          <w:lang w:val="en-US" w:eastAsia="en-US"/>
        </w:rPr>
        <w:t>**Figure 2 here**</w:t>
      </w:r>
    </w:p>
    <w:p w14:paraId="089736D8" w14:textId="34F8E69B" w:rsidR="00DE720B" w:rsidRPr="00567E85" w:rsidRDefault="00567E85" w:rsidP="00567E85">
      <w:pPr>
        <w:pStyle w:val="Heading2"/>
        <w:spacing w:before="0" w:line="360" w:lineRule="auto"/>
        <w:jc w:val="center"/>
        <w:rPr>
          <w:rFonts w:ascii="Times New Roman" w:hAnsi="Times New Roman" w:cs="Times New Roman"/>
          <w:b/>
          <w:bCs/>
          <w:i w:val="0"/>
          <w:iCs/>
          <w:szCs w:val="24"/>
        </w:rPr>
      </w:pPr>
      <w:bookmarkStart w:id="37" w:name="sprint-trial-outcomes-1"/>
      <w:bookmarkEnd w:id="36"/>
      <w:bookmarkEnd w:id="37"/>
      <w:r w:rsidRPr="00567E85">
        <w:rPr>
          <w:rFonts w:ascii="Times New Roman" w:hAnsi="Times New Roman" w:cs="Times New Roman"/>
          <w:b/>
          <w:bCs/>
          <w:i w:val="0"/>
          <w:iCs/>
          <w:szCs w:val="24"/>
        </w:rPr>
        <w:t>**Figure 3 here**</w:t>
      </w:r>
    </w:p>
    <w:p w14:paraId="440D2CBD" w14:textId="77777777" w:rsidR="00567E85" w:rsidRPr="00567E85" w:rsidRDefault="00567E85" w:rsidP="00567E85">
      <w:pPr>
        <w:rPr>
          <w:lang w:eastAsia="en-US"/>
        </w:rPr>
      </w:pPr>
    </w:p>
    <w:p w14:paraId="3D6C4736" w14:textId="7EEA965C" w:rsidR="00F93CC4" w:rsidRPr="00F93CC4" w:rsidRDefault="00F93CC4" w:rsidP="00DE720B">
      <w:pPr>
        <w:pStyle w:val="Heading2"/>
        <w:spacing w:before="0" w:line="360" w:lineRule="auto"/>
        <w:jc w:val="both"/>
        <w:rPr>
          <w:rFonts w:ascii="Times New Roman" w:hAnsi="Times New Roman" w:cs="Times New Roman"/>
          <w:szCs w:val="24"/>
          <w:lang w:val="en-US"/>
        </w:rPr>
      </w:pPr>
      <w:r w:rsidRPr="00F93CC4">
        <w:rPr>
          <w:rFonts w:ascii="Times New Roman" w:hAnsi="Times New Roman" w:cs="Times New Roman"/>
          <w:szCs w:val="24"/>
        </w:rPr>
        <w:lastRenderedPageBreak/>
        <w:t>Repeated sprint trial outcomes</w:t>
      </w:r>
    </w:p>
    <w:p w14:paraId="7DF4B8EE" w14:textId="3300AB95" w:rsidR="00F93CC4" w:rsidRDefault="4AF3CBB0" w:rsidP="00DE720B">
      <w:pPr>
        <w:pStyle w:val="FirstParagraph"/>
        <w:spacing w:before="0" w:after="0" w:line="360" w:lineRule="auto"/>
        <w:jc w:val="both"/>
        <w:rPr>
          <w:rFonts w:ascii="Times New Roman" w:hAnsi="Times New Roman" w:cs="Times New Roman"/>
        </w:rPr>
      </w:pPr>
      <w:r w:rsidRPr="7065F422">
        <w:rPr>
          <w:rFonts w:ascii="Times New Roman" w:hAnsi="Times New Roman" w:cs="Times New Roman"/>
        </w:rPr>
        <w:t xml:space="preserve">The overall grand means and credible intervals from the models for the fixed effects (i.e., without including the random effects) for repeated sprint times can be seen in </w:t>
      </w:r>
      <w:r w:rsidR="6902FFFB" w:rsidRPr="7065F422">
        <w:rPr>
          <w:rFonts w:ascii="Times New Roman" w:hAnsi="Times New Roman" w:cs="Times New Roman"/>
        </w:rPr>
        <w:t>Figure </w:t>
      </w:r>
      <w:r w:rsidR="00583416">
        <w:rPr>
          <w:rFonts w:ascii="Times New Roman" w:hAnsi="Times New Roman" w:cs="Times New Roman"/>
        </w:rPr>
        <w:t>4</w:t>
      </w:r>
      <w:r w:rsidRPr="7065F422">
        <w:rPr>
          <w:rFonts w:ascii="Times New Roman" w:hAnsi="Times New Roman" w:cs="Times New Roman"/>
        </w:rPr>
        <w:t>, in addition to individual data and participant level linear smooths, respectively</w:t>
      </w:r>
      <w:r w:rsidR="00E8F6B7" w:rsidRPr="7065F422">
        <w:rPr>
          <w:rFonts w:ascii="Times New Roman" w:hAnsi="Times New Roman" w:cs="Times New Roman"/>
        </w:rPr>
        <w:t>,</w:t>
      </w:r>
      <w:r w:rsidRPr="7065F422">
        <w:rPr>
          <w:rFonts w:ascii="Times New Roman" w:hAnsi="Times New Roman" w:cs="Times New Roman"/>
        </w:rPr>
        <w:t xml:space="preserve"> for both disability and classification models. All parameters for both outcomes and both disability and classification models are also shown in </w:t>
      </w:r>
      <w:r w:rsidR="6902FFFB" w:rsidRPr="7065F422">
        <w:rPr>
          <w:rFonts w:ascii="Times New Roman" w:hAnsi="Times New Roman" w:cs="Times New Roman"/>
        </w:rPr>
        <w:t>Table </w:t>
      </w:r>
      <w:r w:rsidR="004174B6">
        <w:rPr>
          <w:rFonts w:ascii="Times New Roman" w:hAnsi="Times New Roman" w:cs="Times New Roman"/>
        </w:rPr>
        <w:t>2</w:t>
      </w:r>
      <w:r w:rsidRPr="7065F422">
        <w:rPr>
          <w:rFonts w:ascii="Times New Roman" w:hAnsi="Times New Roman" w:cs="Times New Roman"/>
        </w:rPr>
        <w:t>.</w:t>
      </w:r>
    </w:p>
    <w:p w14:paraId="22EC4BEF" w14:textId="77777777" w:rsidR="00DE720B" w:rsidRPr="00DE720B" w:rsidRDefault="00DE720B" w:rsidP="00DE720B">
      <w:pPr>
        <w:pStyle w:val="BodyText"/>
        <w:rPr>
          <w:lang w:val="en-US" w:eastAsia="en-US"/>
        </w:rPr>
      </w:pPr>
    </w:p>
    <w:p w14:paraId="30678C41" w14:textId="46D47FFD" w:rsidR="00F93CC4" w:rsidRPr="00F93CC4" w:rsidRDefault="00F93CC4" w:rsidP="00DE720B">
      <w:pPr>
        <w:pStyle w:val="BodyText"/>
        <w:spacing w:after="0" w:line="360" w:lineRule="auto"/>
        <w:jc w:val="both"/>
      </w:pPr>
      <w:r w:rsidRPr="00F93CC4">
        <w:t>On average, fixed effects in both models revealed that sprint number had little impact on time</w:t>
      </w:r>
      <w:r w:rsidR="0073009D">
        <w:t>. However, it did interact with distance,</w:t>
      </w:r>
      <w:r w:rsidRPr="00F93CC4">
        <w:t xml:space="preserve"> revealing greater increases in time for later sprints over increasing distances. Sprint number had little impact upon the initial 0-5m. Of course, trivially, time increased as </w:t>
      </w:r>
      <w:r w:rsidR="0073009D">
        <w:t xml:space="preserve">the </w:t>
      </w:r>
      <w:r w:rsidRPr="00F93CC4">
        <w:t xml:space="preserve">distance covered increased. Random effects in both models showed, similarly to velocity in the sprint trials, that </w:t>
      </w:r>
      <w:r w:rsidR="00F562DA">
        <w:t>time variation</w:t>
      </w:r>
      <w:r w:rsidRPr="00F93CC4">
        <w:t xml:space="preserve"> increased with increasing distance covered. Also</w:t>
      </w:r>
      <w:r w:rsidR="0073009D">
        <w:t>,</w:t>
      </w:r>
      <w:r w:rsidRPr="00F93CC4">
        <w:t xml:space="preserve"> the random effects correlations suggested that those who were initially faster at the beginning of a sprint, faster during certain sections of the sprint, or faster during a given sprint number, were similarly typically faster at all other distances and during all other sprint numbers.</w:t>
      </w:r>
    </w:p>
    <w:p w14:paraId="403E2DCD" w14:textId="77777777" w:rsidR="00DE720B" w:rsidRDefault="00DE720B" w:rsidP="00DE720B">
      <w:pPr>
        <w:pStyle w:val="Heading3"/>
        <w:spacing w:before="0" w:line="360" w:lineRule="auto"/>
        <w:jc w:val="both"/>
        <w:rPr>
          <w:rFonts w:ascii="Times New Roman" w:hAnsi="Times New Roman" w:cs="Times New Roman"/>
        </w:rPr>
      </w:pPr>
    </w:p>
    <w:p w14:paraId="349F783A" w14:textId="1DC720C0" w:rsidR="00F93CC4" w:rsidRPr="00DE720B" w:rsidRDefault="00F93CC4" w:rsidP="00DE720B">
      <w:pPr>
        <w:pStyle w:val="Heading3"/>
        <w:spacing w:before="0" w:line="360" w:lineRule="auto"/>
        <w:jc w:val="both"/>
        <w:rPr>
          <w:rFonts w:ascii="Times New Roman" w:hAnsi="Times New Roman" w:cs="Times New Roman"/>
          <w:color w:val="auto"/>
        </w:rPr>
      </w:pPr>
      <w:r w:rsidRPr="00DE720B">
        <w:rPr>
          <w:rFonts w:ascii="Times New Roman" w:hAnsi="Times New Roman" w:cs="Times New Roman"/>
          <w:i/>
          <w:iCs/>
          <w:color w:val="auto"/>
        </w:rPr>
        <w:t>Disability</w:t>
      </w:r>
      <w:r w:rsidR="00DE720B" w:rsidRPr="00DE720B">
        <w:rPr>
          <w:rFonts w:ascii="Times New Roman" w:hAnsi="Times New Roman" w:cs="Times New Roman"/>
          <w:color w:val="auto"/>
        </w:rPr>
        <w:t xml:space="preserve"> - </w:t>
      </w:r>
      <w:r w:rsidRPr="00DE720B">
        <w:rPr>
          <w:rFonts w:ascii="Times New Roman" w:hAnsi="Times New Roman" w:cs="Times New Roman"/>
          <w:color w:val="auto"/>
        </w:rPr>
        <w:t xml:space="preserve">Both SCI and other disabilities showed similar performances in the </w:t>
      </w:r>
      <w:r w:rsidR="0011082D">
        <w:rPr>
          <w:rFonts w:ascii="Times New Roman" w:hAnsi="Times New Roman" w:cs="Times New Roman"/>
          <w:color w:val="auto"/>
        </w:rPr>
        <w:t>RS</w:t>
      </w:r>
      <w:r w:rsidRPr="00DE720B">
        <w:rPr>
          <w:rFonts w:ascii="Times New Roman" w:hAnsi="Times New Roman" w:cs="Times New Roman"/>
          <w:color w:val="auto"/>
        </w:rPr>
        <w:t xml:space="preserve"> across all distances and all sprint numbers. There was little effect of disability </w:t>
      </w:r>
      <w:r w:rsidR="000E548D">
        <w:rPr>
          <w:rFonts w:ascii="Times New Roman" w:hAnsi="Times New Roman" w:cs="Times New Roman"/>
          <w:color w:val="auto"/>
        </w:rPr>
        <w:t>on</w:t>
      </w:r>
      <w:r w:rsidRPr="00DE720B">
        <w:rPr>
          <w:rFonts w:ascii="Times New Roman" w:hAnsi="Times New Roman" w:cs="Times New Roman"/>
          <w:color w:val="auto"/>
        </w:rPr>
        <w:t xml:space="preserve"> </w:t>
      </w:r>
      <w:r w:rsidR="000E548D">
        <w:rPr>
          <w:rFonts w:ascii="Times New Roman" w:hAnsi="Times New Roman" w:cs="Times New Roman"/>
          <w:color w:val="auto"/>
        </w:rPr>
        <w:t>RS</w:t>
      </w:r>
      <w:r w:rsidRPr="00DE720B">
        <w:rPr>
          <w:rFonts w:ascii="Times New Roman" w:hAnsi="Times New Roman" w:cs="Times New Roman"/>
          <w:color w:val="auto"/>
        </w:rPr>
        <w:t xml:space="preserve"> </w:t>
      </w:r>
      <w:r w:rsidR="000E548D">
        <w:rPr>
          <w:rFonts w:ascii="Times New Roman" w:hAnsi="Times New Roman" w:cs="Times New Roman"/>
          <w:color w:val="auto"/>
        </w:rPr>
        <w:t>performance</w:t>
      </w:r>
      <w:r w:rsidRPr="00DE720B">
        <w:rPr>
          <w:rFonts w:ascii="Times New Roman" w:hAnsi="Times New Roman" w:cs="Times New Roman"/>
          <w:color w:val="auto"/>
        </w:rPr>
        <w:t>.</w:t>
      </w:r>
    </w:p>
    <w:p w14:paraId="0E8435D3" w14:textId="77777777" w:rsidR="00DE720B" w:rsidRPr="00DE720B" w:rsidRDefault="00DE720B" w:rsidP="00DE720B">
      <w:pPr>
        <w:pStyle w:val="Heading3"/>
        <w:spacing w:before="0" w:line="360" w:lineRule="auto"/>
        <w:jc w:val="both"/>
        <w:rPr>
          <w:rFonts w:ascii="Times New Roman" w:hAnsi="Times New Roman" w:cs="Times New Roman"/>
          <w:color w:val="auto"/>
        </w:rPr>
      </w:pPr>
      <w:bookmarkStart w:id="38" w:name="disability-1"/>
      <w:bookmarkEnd w:id="38"/>
    </w:p>
    <w:p w14:paraId="386060EC" w14:textId="114DF6A8" w:rsidR="00F93CC4" w:rsidRPr="00DE720B" w:rsidRDefault="00F93CC4" w:rsidP="00DE720B">
      <w:pPr>
        <w:pStyle w:val="Heading3"/>
        <w:spacing w:before="0" w:line="360" w:lineRule="auto"/>
        <w:jc w:val="both"/>
        <w:rPr>
          <w:rFonts w:ascii="Times New Roman" w:hAnsi="Times New Roman" w:cs="Times New Roman"/>
          <w:color w:val="auto"/>
        </w:rPr>
      </w:pPr>
      <w:r w:rsidRPr="00DE720B">
        <w:rPr>
          <w:rFonts w:ascii="Times New Roman" w:hAnsi="Times New Roman" w:cs="Times New Roman"/>
          <w:i/>
          <w:iCs/>
          <w:color w:val="auto"/>
        </w:rPr>
        <w:t>Classification</w:t>
      </w:r>
      <w:r w:rsidR="00DE720B" w:rsidRPr="00DE720B">
        <w:rPr>
          <w:rFonts w:ascii="Times New Roman" w:hAnsi="Times New Roman" w:cs="Times New Roman"/>
          <w:color w:val="auto"/>
        </w:rPr>
        <w:t xml:space="preserve"> - </w:t>
      </w:r>
      <w:r w:rsidRPr="00DE720B">
        <w:rPr>
          <w:rFonts w:ascii="Times New Roman" w:hAnsi="Times New Roman" w:cs="Times New Roman"/>
          <w:color w:val="auto"/>
        </w:rPr>
        <w:t xml:space="preserve">Both </w:t>
      </w:r>
      <w:r w:rsidR="0011082D">
        <w:rPr>
          <w:rFonts w:ascii="Times New Roman" w:hAnsi="Times New Roman" w:cs="Times New Roman"/>
          <w:color w:val="auto"/>
        </w:rPr>
        <w:t>Fours</w:t>
      </w:r>
      <w:r w:rsidRPr="00DE720B">
        <w:rPr>
          <w:rFonts w:ascii="Times New Roman" w:hAnsi="Times New Roman" w:cs="Times New Roman"/>
          <w:color w:val="auto"/>
        </w:rPr>
        <w:t xml:space="preserve"> and </w:t>
      </w:r>
      <w:r w:rsidR="0011082D">
        <w:rPr>
          <w:rFonts w:ascii="Times New Roman" w:hAnsi="Times New Roman" w:cs="Times New Roman"/>
          <w:color w:val="auto"/>
        </w:rPr>
        <w:t>Fives</w:t>
      </w:r>
      <w:r w:rsidRPr="00DE720B">
        <w:rPr>
          <w:rFonts w:ascii="Times New Roman" w:hAnsi="Times New Roman" w:cs="Times New Roman"/>
          <w:color w:val="auto"/>
        </w:rPr>
        <w:t xml:space="preserve"> showed similar performances in the </w:t>
      </w:r>
      <w:r w:rsidR="0011082D">
        <w:rPr>
          <w:rFonts w:ascii="Times New Roman" w:hAnsi="Times New Roman" w:cs="Times New Roman"/>
          <w:color w:val="auto"/>
        </w:rPr>
        <w:t>RS</w:t>
      </w:r>
      <w:r w:rsidRPr="00DE720B">
        <w:rPr>
          <w:rFonts w:ascii="Times New Roman" w:hAnsi="Times New Roman" w:cs="Times New Roman"/>
          <w:color w:val="auto"/>
        </w:rPr>
        <w:t xml:space="preserve"> across all distances and all sprint numbers. There was little effect of classification </w:t>
      </w:r>
      <w:r w:rsidR="000E548D">
        <w:rPr>
          <w:rFonts w:ascii="Times New Roman" w:hAnsi="Times New Roman" w:cs="Times New Roman"/>
          <w:color w:val="auto"/>
        </w:rPr>
        <w:t>on</w:t>
      </w:r>
      <w:r w:rsidRPr="00DE720B">
        <w:rPr>
          <w:rFonts w:ascii="Times New Roman" w:hAnsi="Times New Roman" w:cs="Times New Roman"/>
          <w:color w:val="auto"/>
        </w:rPr>
        <w:t xml:space="preserve"> </w:t>
      </w:r>
      <w:r w:rsidR="000E548D">
        <w:rPr>
          <w:rFonts w:ascii="Times New Roman" w:hAnsi="Times New Roman" w:cs="Times New Roman"/>
          <w:color w:val="auto"/>
        </w:rPr>
        <w:t>RS</w:t>
      </w:r>
      <w:r w:rsidRPr="00DE720B">
        <w:rPr>
          <w:rFonts w:ascii="Times New Roman" w:hAnsi="Times New Roman" w:cs="Times New Roman"/>
          <w:color w:val="auto"/>
        </w:rPr>
        <w:t xml:space="preserve"> </w:t>
      </w:r>
      <w:r w:rsidR="000E548D">
        <w:rPr>
          <w:rFonts w:ascii="Times New Roman" w:hAnsi="Times New Roman" w:cs="Times New Roman"/>
          <w:color w:val="auto"/>
        </w:rPr>
        <w:t>performance</w:t>
      </w:r>
      <w:r w:rsidRPr="00DE720B">
        <w:rPr>
          <w:rFonts w:ascii="Times New Roman" w:hAnsi="Times New Roman" w:cs="Times New Roman"/>
          <w:color w:val="auto"/>
        </w:rPr>
        <w:t>.</w:t>
      </w:r>
    </w:p>
    <w:p w14:paraId="574321DC" w14:textId="77777777" w:rsidR="00DE720B" w:rsidRPr="00DE720B" w:rsidRDefault="00DE720B" w:rsidP="00DE720B">
      <w:pPr>
        <w:pStyle w:val="BodyText"/>
        <w:rPr>
          <w:lang w:val="en-US" w:eastAsia="en-US"/>
        </w:rPr>
      </w:pPr>
    </w:p>
    <w:p w14:paraId="201C819A" w14:textId="4952EB4A" w:rsidR="00F93CC4" w:rsidRPr="00567E85" w:rsidRDefault="00567E85" w:rsidP="00567E85">
      <w:pPr>
        <w:pStyle w:val="BodyText"/>
        <w:spacing w:after="0" w:line="360" w:lineRule="auto"/>
        <w:jc w:val="center"/>
        <w:rPr>
          <w:b/>
          <w:bCs/>
          <w:lang w:val="en-US" w:eastAsia="en-US"/>
        </w:rPr>
      </w:pPr>
      <w:r w:rsidRPr="00567E85">
        <w:rPr>
          <w:b/>
          <w:bCs/>
          <w:lang w:val="en-US" w:eastAsia="en-US"/>
        </w:rPr>
        <w:t>**Table 2 here**</w:t>
      </w:r>
    </w:p>
    <w:p w14:paraId="1F66BF43" w14:textId="59B964AA" w:rsidR="00C605E9" w:rsidRPr="00944E93" w:rsidRDefault="00944E93" w:rsidP="00944E93">
      <w:pPr>
        <w:spacing w:line="360" w:lineRule="auto"/>
        <w:jc w:val="center"/>
        <w:rPr>
          <w:b/>
          <w:bCs/>
          <w:color w:val="000000" w:themeColor="text1"/>
        </w:rPr>
      </w:pPr>
      <w:bookmarkStart w:id="39" w:name="classification-1"/>
      <w:bookmarkStart w:id="40" w:name="repeated-sprint-trial-outcomes-1"/>
      <w:bookmarkEnd w:id="25"/>
      <w:bookmarkEnd w:id="39"/>
      <w:bookmarkEnd w:id="40"/>
      <w:r w:rsidRPr="00944E93">
        <w:rPr>
          <w:b/>
          <w:bCs/>
          <w:color w:val="000000" w:themeColor="text1"/>
        </w:rPr>
        <w:t>**Figure 4 here**</w:t>
      </w:r>
    </w:p>
    <w:p w14:paraId="55621EC5" w14:textId="4FBDC09B" w:rsidR="26801F04" w:rsidRDefault="26801F04" w:rsidP="7065F422">
      <w:pPr>
        <w:pStyle w:val="Heading3"/>
        <w:spacing w:before="200"/>
        <w:jc w:val="both"/>
        <w:rPr>
          <w:rFonts w:ascii="Times New Roman" w:eastAsia="Times New Roman" w:hAnsi="Times New Roman" w:cs="Times New Roman"/>
          <w:i/>
          <w:iCs/>
          <w:color w:val="auto"/>
          <w:lang w:val="en-US"/>
        </w:rPr>
      </w:pPr>
      <w:r w:rsidRPr="7065F422">
        <w:rPr>
          <w:rFonts w:ascii="Times New Roman" w:eastAsia="Times New Roman" w:hAnsi="Times New Roman" w:cs="Times New Roman"/>
          <w:i/>
          <w:iCs/>
          <w:color w:val="auto"/>
          <w:lang w:val="en-US"/>
        </w:rPr>
        <w:t>B</w:t>
      </w:r>
      <w:r w:rsidR="605DEF56" w:rsidRPr="7065F422">
        <w:rPr>
          <w:rFonts w:ascii="Times New Roman" w:eastAsia="Times New Roman" w:hAnsi="Times New Roman" w:cs="Times New Roman"/>
          <w:i/>
          <w:iCs/>
          <w:color w:val="auto"/>
          <w:lang w:val="en-US"/>
        </w:rPr>
        <w:t>lood lactate</w:t>
      </w:r>
    </w:p>
    <w:p w14:paraId="6616765C" w14:textId="204400EB" w:rsidR="605DEF56" w:rsidRDefault="605DEF56" w:rsidP="00743A45">
      <w:pPr>
        <w:spacing w:before="180" w:after="180" w:line="360" w:lineRule="auto"/>
        <w:jc w:val="both"/>
        <w:rPr>
          <w:lang w:val="en-US"/>
        </w:rPr>
      </w:pPr>
      <w:r w:rsidRPr="7065F422">
        <w:rPr>
          <w:lang w:val="en-US"/>
        </w:rPr>
        <w:t xml:space="preserve">The overall grand means and credible intervals from the models for the fixed effects (i.e., without including the random effects) for blood lactate can be seen in Figure </w:t>
      </w:r>
      <w:r w:rsidR="00402C8D">
        <w:rPr>
          <w:lang w:val="en-US"/>
        </w:rPr>
        <w:t>5</w:t>
      </w:r>
      <w:r w:rsidRPr="7065F422">
        <w:rPr>
          <w:lang w:val="en-US"/>
        </w:rPr>
        <w:t xml:space="preserve"> in addition to individual data, respectively</w:t>
      </w:r>
      <w:r w:rsidR="00743A45">
        <w:rPr>
          <w:lang w:val="en-US"/>
        </w:rPr>
        <w:t>,</w:t>
      </w:r>
      <w:r w:rsidRPr="7065F422">
        <w:rPr>
          <w:lang w:val="en-US"/>
        </w:rPr>
        <w:t xml:space="preserve"> for both disability and classification models. All parameters for both outcomes and both disability and classification models are also shown in Table </w:t>
      </w:r>
      <w:r w:rsidR="00C457E6">
        <w:rPr>
          <w:lang w:val="en-US"/>
        </w:rPr>
        <w:t>3</w:t>
      </w:r>
      <w:r w:rsidRPr="7065F422">
        <w:rPr>
          <w:lang w:val="en-US"/>
        </w:rPr>
        <w:t xml:space="preserve">. As might be expected, fixed effects in both models revealed that blood lactate increased from pre- to post-repeated sprint trials (see </w:t>
      </w:r>
      <w:r w:rsidR="52DD06FA" w:rsidRPr="7065F422">
        <w:rPr>
          <w:lang w:val="en-US"/>
        </w:rPr>
        <w:t xml:space="preserve">Time </w:t>
      </w:r>
      <w:r w:rsidRPr="7065F422">
        <w:rPr>
          <w:lang w:val="en-US"/>
        </w:rPr>
        <w:t>terms in Table</w:t>
      </w:r>
      <w:r w:rsidR="5AA88C9B" w:rsidRPr="7065F422">
        <w:rPr>
          <w:lang w:val="en-US"/>
        </w:rPr>
        <w:t xml:space="preserve"> </w:t>
      </w:r>
      <w:r w:rsidR="00C457E6">
        <w:rPr>
          <w:lang w:val="en-US"/>
        </w:rPr>
        <w:t>3</w:t>
      </w:r>
      <w:r w:rsidRPr="7065F422">
        <w:rPr>
          <w:lang w:val="en-US"/>
        </w:rPr>
        <w:t>). Random intercepts also showed some variation in baseline blood lactate levels.</w:t>
      </w:r>
    </w:p>
    <w:p w14:paraId="265722E9" w14:textId="38281D9D" w:rsidR="605DEF56" w:rsidRDefault="605DEF56" w:rsidP="00480B09">
      <w:pPr>
        <w:pStyle w:val="Heading3"/>
        <w:spacing w:before="200" w:line="360" w:lineRule="auto"/>
        <w:jc w:val="both"/>
        <w:rPr>
          <w:rFonts w:ascii="Times New Roman" w:eastAsia="Times New Roman" w:hAnsi="Times New Roman" w:cs="Times New Roman"/>
          <w:color w:val="auto"/>
          <w:lang w:val="en-US"/>
        </w:rPr>
      </w:pPr>
      <w:r w:rsidRPr="7065F422">
        <w:rPr>
          <w:rFonts w:ascii="Times New Roman" w:eastAsia="Times New Roman" w:hAnsi="Times New Roman" w:cs="Times New Roman"/>
          <w:i/>
          <w:iCs/>
          <w:color w:val="auto"/>
          <w:lang w:val="en-US"/>
        </w:rPr>
        <w:lastRenderedPageBreak/>
        <w:t>Disability</w:t>
      </w:r>
      <w:r w:rsidR="74BE2518" w:rsidRPr="7065F422">
        <w:rPr>
          <w:rFonts w:ascii="Times New Roman" w:eastAsia="Times New Roman" w:hAnsi="Times New Roman" w:cs="Times New Roman"/>
          <w:i/>
          <w:iCs/>
          <w:color w:val="auto"/>
          <w:lang w:val="en-US"/>
        </w:rPr>
        <w:t xml:space="preserve"> - </w:t>
      </w:r>
      <w:r w:rsidRPr="7065F422">
        <w:rPr>
          <w:rFonts w:ascii="Times New Roman" w:eastAsia="Times New Roman" w:hAnsi="Times New Roman" w:cs="Times New Roman"/>
          <w:color w:val="auto"/>
          <w:lang w:val="en-US"/>
        </w:rPr>
        <w:t>There was little difference in average blood lactate levels between those with SCI or other disabilities, nor was there a clear interaction effect suggesting both groups increased in blood lactate similarly.</w:t>
      </w:r>
    </w:p>
    <w:p w14:paraId="42284410" w14:textId="0642E30E" w:rsidR="605DEF56" w:rsidRDefault="605DEF56" w:rsidP="00480B09">
      <w:pPr>
        <w:pStyle w:val="Heading3"/>
        <w:spacing w:before="200" w:line="360" w:lineRule="auto"/>
        <w:jc w:val="both"/>
        <w:rPr>
          <w:rFonts w:ascii="Times New Roman" w:eastAsia="Times New Roman" w:hAnsi="Times New Roman" w:cs="Times New Roman"/>
          <w:color w:val="auto"/>
          <w:lang w:val="en-US"/>
        </w:rPr>
      </w:pPr>
      <w:r w:rsidRPr="7065F422">
        <w:rPr>
          <w:rFonts w:ascii="Times New Roman" w:eastAsia="Times New Roman" w:hAnsi="Times New Roman" w:cs="Times New Roman"/>
          <w:i/>
          <w:iCs/>
          <w:color w:val="auto"/>
          <w:lang w:val="en-US"/>
        </w:rPr>
        <w:t>Classification</w:t>
      </w:r>
      <w:r w:rsidR="4770781C" w:rsidRPr="7065F422">
        <w:rPr>
          <w:rFonts w:ascii="Times New Roman" w:eastAsia="Times New Roman" w:hAnsi="Times New Roman" w:cs="Times New Roman"/>
          <w:i/>
          <w:iCs/>
          <w:color w:val="auto"/>
          <w:lang w:val="en-US"/>
        </w:rPr>
        <w:t xml:space="preserve"> - </w:t>
      </w:r>
      <w:r w:rsidR="00465896" w:rsidRPr="00465896">
        <w:rPr>
          <w:rFonts w:ascii="Times New Roman" w:eastAsia="Times New Roman" w:hAnsi="Times New Roman" w:cs="Times New Roman"/>
          <w:color w:val="auto"/>
          <w:lang w:val="en-US"/>
        </w:rPr>
        <w:t>Fours and Fives also showed similar average blood lactate levels</w:t>
      </w:r>
      <w:r w:rsidRPr="00465896">
        <w:rPr>
          <w:rFonts w:ascii="Times New Roman" w:eastAsia="Times New Roman" w:hAnsi="Times New Roman" w:cs="Times New Roman"/>
          <w:color w:val="auto"/>
          <w:lang w:val="en-US"/>
        </w:rPr>
        <w:t>.</w:t>
      </w:r>
      <w:r w:rsidRPr="7065F422">
        <w:rPr>
          <w:rFonts w:ascii="Times New Roman" w:eastAsia="Times New Roman" w:hAnsi="Times New Roman" w:cs="Times New Roman"/>
          <w:color w:val="auto"/>
          <w:lang w:val="en-US"/>
        </w:rPr>
        <w:t xml:space="preserve"> However, the posterior estimates </w:t>
      </w:r>
      <w:r w:rsidR="00480B09">
        <w:rPr>
          <w:rFonts w:ascii="Times New Roman" w:eastAsia="Times New Roman" w:hAnsi="Times New Roman" w:cs="Times New Roman"/>
          <w:color w:val="auto"/>
          <w:lang w:val="en-US"/>
        </w:rPr>
        <w:t>suggest</w:t>
      </w:r>
      <w:r w:rsidRPr="7065F422">
        <w:rPr>
          <w:rFonts w:ascii="Times New Roman" w:eastAsia="Times New Roman" w:hAnsi="Times New Roman" w:cs="Times New Roman"/>
          <w:color w:val="auto"/>
          <w:lang w:val="en-US"/>
        </w:rPr>
        <w:t xml:space="preserve"> an interaction effect of classification upon either velocity or acceleration</w:t>
      </w:r>
      <w:r w:rsidR="00480B09">
        <w:rPr>
          <w:rFonts w:ascii="Times New Roman" w:eastAsia="Times New Roman" w:hAnsi="Times New Roman" w:cs="Times New Roman"/>
          <w:color w:val="auto"/>
          <w:lang w:val="en-US"/>
        </w:rPr>
        <w:t>,</w:t>
      </w:r>
      <w:r w:rsidRPr="7065F422">
        <w:rPr>
          <w:rFonts w:ascii="Times New Roman" w:eastAsia="Times New Roman" w:hAnsi="Times New Roman" w:cs="Times New Roman"/>
          <w:color w:val="auto"/>
          <w:lang w:val="en-US"/>
        </w:rPr>
        <w:t xml:space="preserve"> whereby </w:t>
      </w:r>
      <w:r w:rsidR="00465896">
        <w:rPr>
          <w:rFonts w:ascii="Times New Roman" w:eastAsia="Times New Roman" w:hAnsi="Times New Roman" w:cs="Times New Roman"/>
          <w:color w:val="auto"/>
          <w:lang w:val="en-US"/>
        </w:rPr>
        <w:t>the Fives</w:t>
      </w:r>
      <w:r w:rsidRPr="7065F422">
        <w:rPr>
          <w:rFonts w:ascii="Times New Roman" w:eastAsia="Times New Roman" w:hAnsi="Times New Roman" w:cs="Times New Roman"/>
          <w:color w:val="auto"/>
          <w:lang w:val="en-US"/>
        </w:rPr>
        <w:t xml:space="preserve"> tended to show a greater increase in blood lactate levels post-repeated sprint trials.</w:t>
      </w:r>
    </w:p>
    <w:p w14:paraId="3E7E8338" w14:textId="497CAFF6" w:rsidR="7065F422" w:rsidRDefault="7065F422" w:rsidP="7065F422">
      <w:pPr>
        <w:rPr>
          <w:lang w:val="en-US"/>
        </w:rPr>
      </w:pPr>
    </w:p>
    <w:p w14:paraId="2542ECFA" w14:textId="73186541" w:rsidR="605DEF56" w:rsidRPr="00944E93" w:rsidRDefault="00944E93" w:rsidP="00944E93">
      <w:pPr>
        <w:spacing w:before="180" w:after="180"/>
        <w:jc w:val="center"/>
        <w:rPr>
          <w:b/>
          <w:bCs/>
        </w:rPr>
      </w:pPr>
      <w:r w:rsidRPr="00944E93">
        <w:rPr>
          <w:b/>
          <w:bCs/>
        </w:rPr>
        <w:t>**Table 3 here**</w:t>
      </w:r>
    </w:p>
    <w:p w14:paraId="0D018770" w14:textId="51404FC4" w:rsidR="00944E93" w:rsidRPr="00944E93" w:rsidRDefault="00944E93" w:rsidP="00944E93">
      <w:pPr>
        <w:spacing w:before="180" w:after="180"/>
        <w:jc w:val="center"/>
        <w:rPr>
          <w:b/>
          <w:bCs/>
        </w:rPr>
      </w:pPr>
      <w:r w:rsidRPr="00944E93">
        <w:rPr>
          <w:b/>
          <w:bCs/>
        </w:rPr>
        <w:t>**Figure 5 here**</w:t>
      </w:r>
    </w:p>
    <w:p w14:paraId="2C81B02F" w14:textId="7CF468E7" w:rsidR="7065F422" w:rsidRDefault="7065F422" w:rsidP="7065F422">
      <w:pPr>
        <w:spacing w:line="360" w:lineRule="auto"/>
        <w:jc w:val="both"/>
        <w:rPr>
          <w:color w:val="000000" w:themeColor="text1"/>
          <w:highlight w:val="yellow"/>
        </w:rPr>
      </w:pPr>
    </w:p>
    <w:p w14:paraId="07F03260" w14:textId="77777777" w:rsidR="00C605E9" w:rsidRPr="00F93CC4" w:rsidRDefault="005039CB" w:rsidP="00F93CC4">
      <w:pPr>
        <w:pStyle w:val="Heading1"/>
        <w:spacing w:before="0" w:line="360" w:lineRule="auto"/>
        <w:rPr>
          <w:rFonts w:ascii="Times New Roman" w:hAnsi="Times New Roman" w:cs="Times New Roman"/>
          <w:szCs w:val="24"/>
        </w:rPr>
      </w:pPr>
      <w:bookmarkStart w:id="41" w:name="_Toc133323274"/>
      <w:commentRangeStart w:id="42"/>
      <w:r w:rsidRPr="00F93CC4">
        <w:rPr>
          <w:rFonts w:ascii="Times New Roman" w:hAnsi="Times New Roman" w:cs="Times New Roman"/>
          <w:szCs w:val="24"/>
        </w:rPr>
        <w:t>Discussion</w:t>
      </w:r>
      <w:bookmarkEnd w:id="41"/>
      <w:commentRangeEnd w:id="42"/>
      <w:r w:rsidR="00F621D7">
        <w:rPr>
          <w:rStyle w:val="CommentReference"/>
          <w:rFonts w:asciiTheme="minorHAnsi" w:eastAsiaTheme="minorHAnsi" w:hAnsiTheme="minorHAnsi" w:cstheme="minorBidi"/>
          <w:b w:val="0"/>
          <w:color w:val="auto"/>
        </w:rPr>
        <w:commentReference w:id="42"/>
      </w:r>
      <w:r w:rsidRPr="00F93CC4">
        <w:rPr>
          <w:rFonts w:ascii="Times New Roman" w:hAnsi="Times New Roman" w:cs="Times New Roman"/>
          <w:szCs w:val="24"/>
        </w:rPr>
        <w:t xml:space="preserve"> </w:t>
      </w:r>
    </w:p>
    <w:p w14:paraId="2D1D96DF" w14:textId="2CB10D6F" w:rsidR="002B3654" w:rsidRPr="0045170E" w:rsidRDefault="44DEDE25" w:rsidP="44DEDE25">
      <w:pPr>
        <w:spacing w:line="360" w:lineRule="auto"/>
        <w:jc w:val="both"/>
        <w:rPr>
          <w:color w:val="000000" w:themeColor="text1"/>
        </w:rPr>
      </w:pPr>
      <w:r w:rsidRPr="44DEDE25">
        <w:rPr>
          <w:color w:val="000000" w:themeColor="text1"/>
        </w:rPr>
        <w:t xml:space="preserve">The study aimed to investigate the differences between WCR game formats during sprint and RS field-based testing in a non-elite sample of athletes. A secondary aim was to examine the differences in SCI and Non-SCI WCR sprint and RS performance. The main findings of this study are that there was little difference in either sprint (Figures </w:t>
      </w:r>
      <w:r w:rsidR="001578E6">
        <w:rPr>
          <w:color w:val="000000" w:themeColor="text1"/>
        </w:rPr>
        <w:t>2</w:t>
      </w:r>
      <w:r w:rsidRPr="44DEDE25">
        <w:rPr>
          <w:color w:val="000000" w:themeColor="text1"/>
        </w:rPr>
        <w:t xml:space="preserve"> &amp; </w:t>
      </w:r>
      <w:r w:rsidR="001578E6">
        <w:rPr>
          <w:color w:val="000000" w:themeColor="text1"/>
        </w:rPr>
        <w:t>3</w:t>
      </w:r>
      <w:r w:rsidRPr="44DEDE25">
        <w:rPr>
          <w:color w:val="000000" w:themeColor="text1"/>
        </w:rPr>
        <w:t xml:space="preserve"> and Table S2 [</w:t>
      </w:r>
      <w:hyperlink r:id="rId17">
        <w:r w:rsidRPr="44DEDE25">
          <w:rPr>
            <w:rStyle w:val="Hyperlink"/>
          </w:rPr>
          <w:t>https://osf.io/s4ptw</w:t>
        </w:r>
      </w:hyperlink>
      <w:r w:rsidRPr="44DEDE25">
        <w:rPr>
          <w:color w:val="000000" w:themeColor="text1"/>
        </w:rPr>
        <w:t xml:space="preserve">]) or RS performance (Figure </w:t>
      </w:r>
      <w:r w:rsidR="00110059">
        <w:rPr>
          <w:color w:val="000000" w:themeColor="text1"/>
        </w:rPr>
        <w:t>4</w:t>
      </w:r>
      <w:r w:rsidRPr="44DEDE25">
        <w:rPr>
          <w:color w:val="000000" w:themeColor="text1"/>
        </w:rPr>
        <w:t xml:space="preserve"> and Table S</w:t>
      </w:r>
      <w:r w:rsidR="00156BE1">
        <w:rPr>
          <w:color w:val="000000" w:themeColor="text1"/>
        </w:rPr>
        <w:t>4</w:t>
      </w:r>
      <w:r w:rsidRPr="44DEDE25">
        <w:rPr>
          <w:color w:val="000000" w:themeColor="text1"/>
        </w:rPr>
        <w:t xml:space="preserve"> [</w:t>
      </w:r>
      <w:hyperlink r:id="rId18">
        <w:r w:rsidRPr="44DEDE25">
          <w:rPr>
            <w:rStyle w:val="Hyperlink"/>
          </w:rPr>
          <w:t>https://osf.io/pwdj3</w:t>
        </w:r>
      </w:hyperlink>
      <w:r w:rsidRPr="44DEDE25">
        <w:rPr>
          <w:color w:val="000000" w:themeColor="text1"/>
        </w:rPr>
        <w:t xml:space="preserve">]) between the players competing in the two different game formats. When examining disability in the sprints, participants with an </w:t>
      </w:r>
      <w:r>
        <w:t xml:space="preserve">SCI showed slower accelerations and velocities across all distances (Figures </w:t>
      </w:r>
      <w:r w:rsidR="00C457E6">
        <w:t>2</w:t>
      </w:r>
      <w:r>
        <w:t xml:space="preserve"> &amp; </w:t>
      </w:r>
      <w:r w:rsidR="00C457E6">
        <w:t>3</w:t>
      </w:r>
      <w:r>
        <w:t xml:space="preserve"> and Table S</w:t>
      </w:r>
      <w:r w:rsidR="00C40DF9">
        <w:t>3</w:t>
      </w:r>
      <w:r>
        <w:t xml:space="preserve"> [</w:t>
      </w:r>
      <w:hyperlink r:id="rId19">
        <w:r w:rsidRPr="44DEDE25">
          <w:rPr>
            <w:rStyle w:val="Hyperlink"/>
          </w:rPr>
          <w:t>https://osf.io/pwdj3</w:t>
        </w:r>
      </w:hyperlink>
      <w:r>
        <w:t xml:space="preserve">]). However, it is worth noting that the acceleration difference between participants with an SCI and those without decreased progressively as the distance covered increased as they neared </w:t>
      </w:r>
      <w:commentRangeStart w:id="43"/>
      <w:r>
        <w:t>their respective max velocities (i.e., little acceleration was occurring anyway)</w:t>
      </w:r>
      <w:commentRangeEnd w:id="43"/>
      <w:r w:rsidR="501A786D">
        <w:rPr>
          <w:rStyle w:val="CommentReference"/>
        </w:rPr>
        <w:commentReference w:id="43"/>
      </w:r>
      <w:r>
        <w:t xml:space="preserve">. There was little difference in performance between SCI and non-SCI participants during the RS testing (Figure </w:t>
      </w:r>
      <w:r w:rsidR="00C457E6">
        <w:t>4</w:t>
      </w:r>
      <w:r>
        <w:t xml:space="preserve"> and Table S</w:t>
      </w:r>
      <w:r w:rsidR="00AE49D0">
        <w:t>4</w:t>
      </w:r>
      <w:r>
        <w:t xml:space="preserve"> </w:t>
      </w:r>
      <w:r w:rsidRPr="44DEDE25">
        <w:rPr>
          <w:color w:val="000000" w:themeColor="text1"/>
        </w:rPr>
        <w:t>[</w:t>
      </w:r>
      <w:hyperlink r:id="rId20">
        <w:r w:rsidRPr="44DEDE25">
          <w:rPr>
            <w:rStyle w:val="Hyperlink"/>
          </w:rPr>
          <w:t>https://osf.io/pwdj3</w:t>
        </w:r>
      </w:hyperlink>
      <w:r w:rsidRPr="44DEDE25">
        <w:rPr>
          <w:color w:val="000000" w:themeColor="text1"/>
        </w:rPr>
        <w:t>]</w:t>
      </w:r>
      <w:r>
        <w:t>).</w:t>
      </w:r>
    </w:p>
    <w:p w14:paraId="3B68487E" w14:textId="77777777" w:rsidR="00C605E9" w:rsidRDefault="00C605E9" w:rsidP="00F93CC4">
      <w:pPr>
        <w:spacing w:line="360" w:lineRule="auto"/>
        <w:jc w:val="both"/>
        <w:rPr>
          <w:color w:val="000000" w:themeColor="text1"/>
        </w:rPr>
      </w:pPr>
    </w:p>
    <w:p w14:paraId="46459CD1" w14:textId="77777777" w:rsidR="00F621D7" w:rsidRPr="00F93CC4" w:rsidRDefault="00F621D7" w:rsidP="00F93CC4">
      <w:pPr>
        <w:spacing w:line="360" w:lineRule="auto"/>
        <w:jc w:val="both"/>
        <w:rPr>
          <w:vanish/>
          <w:color w:val="000000" w:themeColor="text1"/>
        </w:rPr>
      </w:pPr>
    </w:p>
    <w:p w14:paraId="1B7C4CF6" w14:textId="28D036D1" w:rsidR="00BE102B" w:rsidRDefault="00A84A37">
      <w:pPr>
        <w:spacing w:line="360" w:lineRule="auto"/>
        <w:jc w:val="both"/>
        <w:rPr>
          <w:color w:val="000000" w:themeColor="text1"/>
        </w:rPr>
      </w:pPr>
      <w:r>
        <w:rPr>
          <w:color w:val="000000" w:themeColor="text1"/>
        </w:rPr>
        <w:t xml:space="preserve">This is the </w:t>
      </w:r>
      <w:r w:rsidR="00E47AD0">
        <w:rPr>
          <w:color w:val="000000" w:themeColor="text1"/>
        </w:rPr>
        <w:t>first</w:t>
      </w:r>
      <w:r>
        <w:rPr>
          <w:color w:val="000000" w:themeColor="text1"/>
        </w:rPr>
        <w:t xml:space="preserve"> study investigating the </w:t>
      </w:r>
      <w:r w:rsidR="000732EF">
        <w:rPr>
          <w:color w:val="000000" w:themeColor="text1"/>
        </w:rPr>
        <w:t xml:space="preserve">sprint and RS performance differences </w:t>
      </w:r>
      <w:r>
        <w:rPr>
          <w:color w:val="000000" w:themeColor="text1"/>
        </w:rPr>
        <w:t xml:space="preserve">between WCR </w:t>
      </w:r>
      <w:r w:rsidR="001F5892">
        <w:rPr>
          <w:color w:val="000000" w:themeColor="text1"/>
        </w:rPr>
        <w:t>formats</w:t>
      </w:r>
      <w:r>
        <w:rPr>
          <w:color w:val="000000" w:themeColor="text1"/>
        </w:rPr>
        <w:t xml:space="preserve">. </w:t>
      </w:r>
      <w:r w:rsidR="001F5892">
        <w:rPr>
          <w:color w:val="000000" w:themeColor="text1"/>
        </w:rPr>
        <w:t xml:space="preserve">When </w:t>
      </w:r>
      <w:r w:rsidR="009D253E">
        <w:rPr>
          <w:color w:val="000000" w:themeColor="text1"/>
        </w:rPr>
        <w:t xml:space="preserve">the </w:t>
      </w:r>
      <w:r w:rsidR="001F5892">
        <w:rPr>
          <w:color w:val="000000" w:themeColor="text1"/>
        </w:rPr>
        <w:t>Fives</w:t>
      </w:r>
      <w:r w:rsidR="009D253E">
        <w:rPr>
          <w:color w:val="000000" w:themeColor="text1"/>
        </w:rPr>
        <w:t xml:space="preserve"> format was created, a new classification system was needed to differentiate between the two formats</w:t>
      </w:r>
      <w:r w:rsidR="005039CB" w:rsidRPr="00F93CC4">
        <w:rPr>
          <w:color w:val="000000" w:themeColor="text1"/>
        </w:rPr>
        <w:t xml:space="preserve">. </w:t>
      </w:r>
      <w:r w:rsidR="009D253E">
        <w:rPr>
          <w:color w:val="000000" w:themeColor="text1"/>
        </w:rPr>
        <w:t>The Fives format</w:t>
      </w:r>
      <w:r>
        <w:rPr>
          <w:color w:val="000000" w:themeColor="text1"/>
        </w:rPr>
        <w:t xml:space="preserve"> opens the sport to a more diverse group of </w:t>
      </w:r>
      <w:r w:rsidR="009E76D6">
        <w:rPr>
          <w:color w:val="000000" w:themeColor="text1"/>
        </w:rPr>
        <w:t>participants</w:t>
      </w:r>
      <w:r w:rsidR="000732EF">
        <w:rPr>
          <w:color w:val="000000" w:themeColor="text1"/>
        </w:rPr>
        <w:t xml:space="preserve"> but </w:t>
      </w:r>
      <w:r w:rsidR="005039CB" w:rsidRPr="00F93CC4">
        <w:rPr>
          <w:color w:val="000000" w:themeColor="text1"/>
        </w:rPr>
        <w:t xml:space="preserve">has also </w:t>
      </w:r>
      <w:r>
        <w:rPr>
          <w:color w:val="000000" w:themeColor="text1"/>
        </w:rPr>
        <w:t>resulted in</w:t>
      </w:r>
      <w:r w:rsidR="005039CB" w:rsidRPr="00F93CC4">
        <w:rPr>
          <w:color w:val="000000" w:themeColor="text1"/>
        </w:rPr>
        <w:t xml:space="preserve"> an overlap between </w:t>
      </w:r>
      <w:r>
        <w:rPr>
          <w:color w:val="000000" w:themeColor="text1"/>
        </w:rPr>
        <w:t xml:space="preserve">players who </w:t>
      </w:r>
      <w:r w:rsidR="000732EF">
        <w:rPr>
          <w:color w:val="000000" w:themeColor="text1"/>
        </w:rPr>
        <w:t xml:space="preserve">can </w:t>
      </w:r>
      <w:r>
        <w:rPr>
          <w:color w:val="000000" w:themeColor="text1"/>
        </w:rPr>
        <w:t>compete in both</w:t>
      </w:r>
      <w:r w:rsidR="005039CB" w:rsidRPr="00F93CC4">
        <w:rPr>
          <w:color w:val="000000" w:themeColor="text1"/>
        </w:rPr>
        <w:t xml:space="preserve"> formats. </w:t>
      </w:r>
      <w:r w:rsidR="000732EF">
        <w:rPr>
          <w:color w:val="000000" w:themeColor="text1"/>
        </w:rPr>
        <w:t xml:space="preserve">Currently, players competing in the Great Britain Wheelchair Rugby (GBWR) </w:t>
      </w:r>
      <w:r w:rsidR="001F5892">
        <w:rPr>
          <w:color w:val="000000" w:themeColor="text1"/>
        </w:rPr>
        <w:t>Fives competition are classified on a self-declaration basis</w:t>
      </w:r>
      <w:r w:rsidR="009D253E">
        <w:rPr>
          <w:color w:val="000000" w:themeColor="text1"/>
        </w:rPr>
        <w:t>,</w:t>
      </w:r>
      <w:r w:rsidR="001F5892">
        <w:rPr>
          <w:color w:val="000000" w:themeColor="text1"/>
        </w:rPr>
        <w:t xml:space="preserve"> with the team coach deciding </w:t>
      </w:r>
      <w:r w:rsidR="009D253E">
        <w:rPr>
          <w:color w:val="000000" w:themeColor="text1"/>
        </w:rPr>
        <w:t xml:space="preserve">which </w:t>
      </w:r>
      <w:r w:rsidR="009D253E">
        <w:rPr>
          <w:color w:val="000000" w:themeColor="text1"/>
        </w:rPr>
        <w:lastRenderedPageBreak/>
        <w:t xml:space="preserve">classification players best fit into </w:t>
      </w:r>
      <w:r w:rsidR="009D253E">
        <w:rPr>
          <w:color w:val="000000" w:themeColor="text1"/>
        </w:rPr>
        <w:fldChar w:fldCharType="begin"/>
      </w:r>
      <w:r w:rsidR="00FA4973">
        <w:rPr>
          <w:color w:val="000000" w:themeColor="text1"/>
        </w:rPr>
        <w:instrText xml:space="preserve"> ADDIN EN.CITE &lt;EndNote&gt;&lt;Cite&gt;&lt;Author&gt;Great Britain Wheelchair Rugby&lt;/Author&gt;&lt;Year&gt;2023&lt;/Year&gt;&lt;RecNum&gt;55&lt;/RecNum&gt;&lt;DisplayText&gt;[6]&lt;/DisplayText&gt;&lt;record&gt;&lt;rec-number&gt;55&lt;/rec-number&gt;&lt;foreign-keys&gt;&lt;key app="EN" db-id="r590tsfx0arpzcetez3vztpka99dx9vtxs2z" timestamp="1699201877"&gt;55&lt;/key&gt;&lt;/foreign-keys&gt;&lt;ref-type name="Web Page"&gt;12&lt;/ref-type&gt;&lt;contributors&gt;&lt;authors&gt;&lt;author&gt;Great Britain Wheelchair Rugby,&lt;/author&gt;&lt;/authors&gt;&lt;/contributors&gt;&lt;titles&gt;&lt;title&gt;Wheelchair Rugby Fives&lt;/title&gt;&lt;/titles&gt;&lt;number&gt;5th November 2023&lt;/number&gt;&lt;dates&gt;&lt;year&gt;2023&lt;/year&gt;&lt;/dates&gt;&lt;publisher&gt;GBWR&lt;/publisher&gt;&lt;urls&gt;&lt;related-urls&gt;&lt;url&gt;https://gbwr.org.uk/wheelchair-rugby-5s/&lt;/url&gt;&lt;/related-urls&gt;&lt;/urls&gt;&lt;/record&gt;&lt;/Cite&gt;&lt;/EndNote&gt;</w:instrText>
      </w:r>
      <w:r w:rsidR="009D253E">
        <w:rPr>
          <w:color w:val="000000" w:themeColor="text1"/>
        </w:rPr>
        <w:fldChar w:fldCharType="separate"/>
      </w:r>
      <w:r w:rsidR="00FA4973">
        <w:rPr>
          <w:noProof/>
          <w:color w:val="000000" w:themeColor="text1"/>
        </w:rPr>
        <w:t>[6]</w:t>
      </w:r>
      <w:r w:rsidR="009D253E">
        <w:rPr>
          <w:color w:val="000000" w:themeColor="text1"/>
        </w:rPr>
        <w:fldChar w:fldCharType="end"/>
      </w:r>
      <w:r w:rsidR="009D253E">
        <w:rPr>
          <w:color w:val="000000" w:themeColor="text1"/>
        </w:rPr>
        <w:t xml:space="preserve">. </w:t>
      </w:r>
      <w:proofErr w:type="spellStart"/>
      <w:r w:rsidR="002E3FC2">
        <w:rPr>
          <w:color w:val="000000" w:themeColor="text1"/>
        </w:rPr>
        <w:t>Fours</w:t>
      </w:r>
      <w:proofErr w:type="spellEnd"/>
      <w:r w:rsidR="002E3FC2">
        <w:rPr>
          <w:color w:val="000000" w:themeColor="text1"/>
        </w:rPr>
        <w:t xml:space="preserve"> p</w:t>
      </w:r>
      <w:r w:rsidR="005039CB" w:rsidRPr="00F93CC4">
        <w:rPr>
          <w:color w:val="000000" w:themeColor="text1"/>
        </w:rPr>
        <w:t xml:space="preserve">layers who are currently </w:t>
      </w:r>
      <w:r w:rsidR="009E76D6">
        <w:rPr>
          <w:color w:val="000000" w:themeColor="text1"/>
        </w:rPr>
        <w:t xml:space="preserve">classified as </w:t>
      </w:r>
      <w:r w:rsidR="005039CB" w:rsidRPr="00F93CC4">
        <w:rPr>
          <w:color w:val="000000" w:themeColor="text1"/>
        </w:rPr>
        <w:t xml:space="preserve">0.5-1.5 </w:t>
      </w:r>
      <w:r w:rsidR="00AA62F3">
        <w:rPr>
          <w:color w:val="000000" w:themeColor="text1"/>
        </w:rPr>
        <w:t>based on</w:t>
      </w:r>
      <w:r w:rsidR="00261B29">
        <w:rPr>
          <w:color w:val="000000" w:themeColor="text1"/>
        </w:rPr>
        <w:t xml:space="preserve"> the </w:t>
      </w:r>
      <w:r w:rsidR="005039CB" w:rsidRPr="00F93CC4">
        <w:rPr>
          <w:color w:val="000000" w:themeColor="text1"/>
        </w:rPr>
        <w:t>I</w:t>
      </w:r>
      <w:r w:rsidR="002E3FC2">
        <w:rPr>
          <w:color w:val="000000" w:themeColor="text1"/>
        </w:rPr>
        <w:t>nternational Wheelchair Rugby Federation (IWRF)</w:t>
      </w:r>
      <w:r w:rsidR="00AA62F3">
        <w:rPr>
          <w:color w:val="000000" w:themeColor="text1"/>
        </w:rPr>
        <w:t xml:space="preserve"> guidelines</w:t>
      </w:r>
      <w:r w:rsidR="005039CB" w:rsidRPr="00F93CC4">
        <w:rPr>
          <w:color w:val="000000" w:themeColor="text1"/>
        </w:rPr>
        <w:t xml:space="preserve"> are eligible to compete as 0.5 classified Fives, 2.0-3.5 IWRF </w:t>
      </w:r>
      <w:r w:rsidR="00E0319F">
        <w:rPr>
          <w:color w:val="000000" w:themeColor="text1"/>
        </w:rPr>
        <w:t>are</w:t>
      </w:r>
      <w:r w:rsidR="005039CB" w:rsidRPr="00F93CC4">
        <w:rPr>
          <w:color w:val="000000" w:themeColor="text1"/>
        </w:rPr>
        <w:t xml:space="preserve"> </w:t>
      </w:r>
      <w:r w:rsidR="00B24AC3">
        <w:rPr>
          <w:color w:val="000000" w:themeColor="text1"/>
        </w:rPr>
        <w:t>classified</w:t>
      </w:r>
      <w:r w:rsidR="00E0319F">
        <w:rPr>
          <w:color w:val="000000" w:themeColor="text1"/>
        </w:rPr>
        <w:t xml:space="preserve"> as </w:t>
      </w:r>
      <w:r w:rsidR="005039CB" w:rsidRPr="00F93CC4">
        <w:rPr>
          <w:color w:val="000000" w:themeColor="text1"/>
        </w:rPr>
        <w:t xml:space="preserve">1.0 </w:t>
      </w:r>
      <w:r w:rsidR="00E0319F">
        <w:rPr>
          <w:color w:val="000000" w:themeColor="text1"/>
        </w:rPr>
        <w:t xml:space="preserve">in </w:t>
      </w:r>
      <w:r w:rsidR="005039CB" w:rsidRPr="00F93CC4">
        <w:rPr>
          <w:color w:val="000000" w:themeColor="text1"/>
        </w:rPr>
        <w:t>Fives, and 4.0 IWRF compete as 1.5 classified</w:t>
      </w:r>
      <w:r w:rsidR="00261B29">
        <w:rPr>
          <w:color w:val="000000" w:themeColor="text1"/>
        </w:rPr>
        <w:t xml:space="preserve"> Fives</w:t>
      </w:r>
      <w:r w:rsidR="00E0319F">
        <w:rPr>
          <w:color w:val="000000" w:themeColor="text1"/>
        </w:rPr>
        <w:t xml:space="preserve"> players</w:t>
      </w:r>
      <w:r w:rsidR="005039CB" w:rsidRPr="00F93CC4">
        <w:rPr>
          <w:color w:val="000000" w:themeColor="text1"/>
        </w:rPr>
        <w:t xml:space="preserve"> </w:t>
      </w:r>
      <w:r w:rsidR="002E3FC2">
        <w:rPr>
          <w:color w:val="000000" w:themeColor="text1"/>
        </w:rPr>
        <w:fldChar w:fldCharType="begin"/>
      </w:r>
      <w:r w:rsidR="00FA4973">
        <w:rPr>
          <w:color w:val="000000" w:themeColor="text1"/>
        </w:rPr>
        <w:instrText xml:space="preserve"> ADDIN EN.CITE &lt;EndNote&gt;&lt;Cite&gt;&lt;Author&gt;Great Britain Wheelchair Rugby&lt;/Author&gt;&lt;Year&gt;2023&lt;/Year&gt;&lt;RecNum&gt;55&lt;/RecNum&gt;&lt;DisplayText&gt;[6]&lt;/DisplayText&gt;&lt;record&gt;&lt;rec-number&gt;55&lt;/rec-number&gt;&lt;foreign-keys&gt;&lt;key app="EN" db-id="r590tsfx0arpzcetez3vztpka99dx9vtxs2z" timestamp="1699201877"&gt;55&lt;/key&gt;&lt;/foreign-keys&gt;&lt;ref-type name="Web Page"&gt;12&lt;/ref-type&gt;&lt;contributors&gt;&lt;authors&gt;&lt;author&gt;Great Britain Wheelchair Rugby,&lt;/author&gt;&lt;/authors&gt;&lt;/contributors&gt;&lt;titles&gt;&lt;title&gt;Wheelchair Rugby Fives&lt;/title&gt;&lt;/titles&gt;&lt;number&gt;5th November 2023&lt;/number&gt;&lt;dates&gt;&lt;year&gt;2023&lt;/year&gt;&lt;/dates&gt;&lt;publisher&gt;GBWR&lt;/publisher&gt;&lt;urls&gt;&lt;related-urls&gt;&lt;url&gt;https://gbwr.org.uk/wheelchair-rugby-5s/&lt;/url&gt;&lt;/related-urls&gt;&lt;/urls&gt;&lt;/record&gt;&lt;/Cite&gt;&lt;/EndNote&gt;</w:instrText>
      </w:r>
      <w:r w:rsidR="002E3FC2">
        <w:rPr>
          <w:color w:val="000000" w:themeColor="text1"/>
        </w:rPr>
        <w:fldChar w:fldCharType="separate"/>
      </w:r>
      <w:r w:rsidR="00FA4973">
        <w:rPr>
          <w:noProof/>
          <w:color w:val="000000" w:themeColor="text1"/>
        </w:rPr>
        <w:t>[6]</w:t>
      </w:r>
      <w:r w:rsidR="002E3FC2">
        <w:rPr>
          <w:color w:val="000000" w:themeColor="text1"/>
        </w:rPr>
        <w:fldChar w:fldCharType="end"/>
      </w:r>
      <w:r w:rsidR="002E3FC2">
        <w:rPr>
          <w:color w:val="000000" w:themeColor="text1"/>
        </w:rPr>
        <w:t xml:space="preserve">. A player with impairment in both lower limbs, one lower limb (unable to stand or walk unassisted) </w:t>
      </w:r>
      <w:r w:rsidR="00261B29">
        <w:rPr>
          <w:color w:val="000000" w:themeColor="text1"/>
        </w:rPr>
        <w:t xml:space="preserve">or a </w:t>
      </w:r>
      <w:r w:rsidR="00B24AC3">
        <w:rPr>
          <w:color w:val="000000" w:themeColor="text1"/>
        </w:rPr>
        <w:t>pain-related impairment is classified as 2.0, 3.0 and 4.0, respectively,</w:t>
      </w:r>
      <w:r w:rsidR="00261B29">
        <w:rPr>
          <w:color w:val="000000" w:themeColor="text1"/>
        </w:rPr>
        <w:t xml:space="preserve"> in WCR Fives</w:t>
      </w:r>
      <w:r w:rsidR="00AA62F3">
        <w:rPr>
          <w:color w:val="000000" w:themeColor="text1"/>
        </w:rPr>
        <w:t xml:space="preserve"> </w:t>
      </w:r>
      <w:r w:rsidR="00AA62F3">
        <w:rPr>
          <w:color w:val="000000" w:themeColor="text1"/>
        </w:rPr>
        <w:fldChar w:fldCharType="begin"/>
      </w:r>
      <w:r w:rsidR="00FA4973">
        <w:rPr>
          <w:color w:val="000000" w:themeColor="text1"/>
        </w:rPr>
        <w:instrText xml:space="preserve"> ADDIN EN.CITE &lt;EndNote&gt;&lt;Cite&gt;&lt;Author&gt;Great Britain Wheelchair Rugby&lt;/Author&gt;&lt;Year&gt;2023&lt;/Year&gt;&lt;RecNum&gt;55&lt;/RecNum&gt;&lt;DisplayText&gt;[6]&lt;/DisplayText&gt;&lt;record&gt;&lt;rec-number&gt;55&lt;/rec-number&gt;&lt;foreign-keys&gt;&lt;key app="EN" db-id="r590tsfx0arpzcetez3vztpka99dx9vtxs2z" timestamp="1699201877"&gt;55&lt;/key&gt;&lt;/foreign-keys&gt;&lt;ref-type name="Web Page"&gt;12&lt;/ref-type&gt;&lt;contributors&gt;&lt;authors&gt;&lt;author&gt;Great Britain Wheelchair Rugby,&lt;/author&gt;&lt;/authors&gt;&lt;/contributors&gt;&lt;titles&gt;&lt;title&gt;Wheelchair Rugby Fives&lt;/title&gt;&lt;/titles&gt;&lt;number&gt;5th November 2023&lt;/number&gt;&lt;dates&gt;&lt;year&gt;2023&lt;/year&gt;&lt;/dates&gt;&lt;publisher&gt;GBWR&lt;/publisher&gt;&lt;urls&gt;&lt;related-urls&gt;&lt;url&gt;https://gbwr.org.uk/wheelchair-rugby-5s/&lt;/url&gt;&lt;/related-urls&gt;&lt;/urls&gt;&lt;/record&gt;&lt;/Cite&gt;&lt;/EndNote&gt;</w:instrText>
      </w:r>
      <w:r w:rsidR="00AA62F3">
        <w:rPr>
          <w:color w:val="000000" w:themeColor="text1"/>
        </w:rPr>
        <w:fldChar w:fldCharType="separate"/>
      </w:r>
      <w:r w:rsidR="00FA4973">
        <w:rPr>
          <w:noProof/>
          <w:color w:val="000000" w:themeColor="text1"/>
        </w:rPr>
        <w:t>[6]</w:t>
      </w:r>
      <w:r w:rsidR="00AA62F3">
        <w:rPr>
          <w:color w:val="000000" w:themeColor="text1"/>
        </w:rPr>
        <w:fldChar w:fldCharType="end"/>
      </w:r>
      <w:r w:rsidR="00261B29">
        <w:rPr>
          <w:color w:val="000000" w:themeColor="text1"/>
        </w:rPr>
        <w:t>.</w:t>
      </w:r>
      <w:r w:rsidR="00AE4F58">
        <w:rPr>
          <w:color w:val="000000" w:themeColor="text1"/>
        </w:rPr>
        <w:t xml:space="preserve"> In this study</w:t>
      </w:r>
      <w:r w:rsidR="00B24AC3">
        <w:rPr>
          <w:color w:val="000000" w:themeColor="text1"/>
        </w:rPr>
        <w:t>, six of the nine Fives players would not be eligible to compete in the Fours format (based on disability),</w:t>
      </w:r>
      <w:r w:rsidR="00AE4F58">
        <w:rPr>
          <w:color w:val="000000" w:themeColor="text1"/>
        </w:rPr>
        <w:t xml:space="preserve"> and </w:t>
      </w:r>
      <w:r w:rsidR="00E0319F">
        <w:rPr>
          <w:color w:val="000000" w:themeColor="text1"/>
        </w:rPr>
        <w:t>three</w:t>
      </w:r>
      <w:r w:rsidR="00AE4F58">
        <w:rPr>
          <w:color w:val="000000" w:themeColor="text1"/>
        </w:rPr>
        <w:t xml:space="preserve"> would be classified as 4.0 (</w:t>
      </w:r>
      <w:r w:rsidR="00E0319F">
        <w:rPr>
          <w:color w:val="000000" w:themeColor="text1"/>
        </w:rPr>
        <w:t xml:space="preserve">highest function). </w:t>
      </w:r>
      <w:r w:rsidR="00AA62F3">
        <w:rPr>
          <w:color w:val="000000" w:themeColor="text1"/>
        </w:rPr>
        <w:t xml:space="preserve">Previous research has identified differences in WCR rugby performance between LP and HP players </w:t>
      </w:r>
      <w:r w:rsidR="00AA62F3">
        <w:rPr>
          <w:color w:val="000000" w:themeColor="text1"/>
        </w:rPr>
        <w:fldChar w:fldCharType="begin">
          <w:fldData xml:space="preserve">PEVuZE5vdGU+PENpdGU+PEF1dGhvcj5SaG9kZXM8L0F1dGhvcj48WWVhcj4yMDE1PC9ZZWFyPjxS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</w:fldData>
        </w:fldChar>
      </w:r>
      <w:r w:rsidR="00B72862">
        <w:rPr>
          <w:color w:val="000000" w:themeColor="text1"/>
        </w:rPr>
        <w:instrText xml:space="preserve"> ADDIN EN.CITE </w:instrText>
      </w:r>
      <w:r w:rsidR="00B72862">
        <w:rPr>
          <w:color w:val="000000" w:themeColor="text1"/>
        </w:rPr>
        <w:fldChar w:fldCharType="begin">
          <w:fldData xml:space="preserve">PEVuZE5vdGU+PENpdGU+PEF1dGhvcj5SaG9kZXM8L0F1dGhvcj48WWVhcj4yMDE1PC9ZZWFyPjxS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</w:fldData>
        </w:fldChar>
      </w:r>
      <w:r w:rsidR="00B72862">
        <w:rPr>
          <w:color w:val="000000" w:themeColor="text1"/>
        </w:rPr>
        <w:instrText xml:space="preserve"> ADDIN EN.CITE.DATA </w:instrText>
      </w:r>
      <w:r w:rsidR="00B72862">
        <w:rPr>
          <w:color w:val="000000" w:themeColor="text1"/>
        </w:rPr>
      </w:r>
      <w:r w:rsidR="00B72862">
        <w:rPr>
          <w:color w:val="000000" w:themeColor="text1"/>
        </w:rPr>
        <w:fldChar w:fldCharType="end"/>
      </w:r>
      <w:r w:rsidR="00AA62F3">
        <w:rPr>
          <w:color w:val="000000" w:themeColor="text1"/>
        </w:rPr>
      </w:r>
      <w:r w:rsidR="00AA62F3">
        <w:rPr>
          <w:color w:val="000000" w:themeColor="text1"/>
        </w:rPr>
        <w:fldChar w:fldCharType="separate"/>
      </w:r>
      <w:r w:rsidR="00FA4973">
        <w:rPr>
          <w:noProof/>
          <w:color w:val="000000" w:themeColor="text1"/>
        </w:rPr>
        <w:t>[1, 13-15]</w:t>
      </w:r>
      <w:r w:rsidR="00AA62F3">
        <w:rPr>
          <w:color w:val="000000" w:themeColor="text1"/>
        </w:rPr>
        <w:fldChar w:fldCharType="end"/>
      </w:r>
      <w:r w:rsidR="007E5698">
        <w:rPr>
          <w:color w:val="000000" w:themeColor="text1"/>
        </w:rPr>
        <w:t xml:space="preserve">, with HP players achieving better acceleration and peak velocity results </w:t>
      </w:r>
      <w:r w:rsidR="007E5698">
        <w:rPr>
          <w:color w:val="000000" w:themeColor="text1"/>
        </w:rPr>
        <w:fldChar w:fldCharType="begin">
          <w:fldData xml:space="preserve">PEVuZE5vdGU+PENpdGU+PEF1dGhvcj5Hb29zZXktVG9sZnJleTwvQXV0aG9yPjxZZWFyPjIwMTM8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</w:fldData>
        </w:fldChar>
      </w:r>
      <w:r w:rsidR="00B72862">
        <w:rPr>
          <w:color w:val="000000" w:themeColor="text1"/>
        </w:rPr>
        <w:instrText xml:space="preserve"> ADDIN EN.CITE </w:instrText>
      </w:r>
      <w:r w:rsidR="00B72862">
        <w:rPr>
          <w:color w:val="000000" w:themeColor="text1"/>
        </w:rPr>
        <w:fldChar w:fldCharType="begin">
          <w:fldData xml:space="preserve">PEVuZE5vdGU+PENpdGU+PEF1dGhvcj5Hb29zZXktVG9sZnJleTwvQXV0aG9yPjxZZWFyPjIwMTM8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</w:fldData>
        </w:fldChar>
      </w:r>
      <w:r w:rsidR="00B72862">
        <w:rPr>
          <w:color w:val="000000" w:themeColor="text1"/>
        </w:rPr>
        <w:instrText xml:space="preserve"> ADDIN EN.CITE.DATA </w:instrText>
      </w:r>
      <w:r w:rsidR="00B72862">
        <w:rPr>
          <w:color w:val="000000" w:themeColor="text1"/>
        </w:rPr>
      </w:r>
      <w:r w:rsidR="00B72862">
        <w:rPr>
          <w:color w:val="000000" w:themeColor="text1"/>
        </w:rPr>
        <w:fldChar w:fldCharType="end"/>
      </w:r>
      <w:r w:rsidR="007E5698">
        <w:rPr>
          <w:color w:val="000000" w:themeColor="text1"/>
        </w:rPr>
      </w:r>
      <w:r w:rsidR="007E5698">
        <w:rPr>
          <w:color w:val="000000" w:themeColor="text1"/>
        </w:rPr>
        <w:fldChar w:fldCharType="separate"/>
      </w:r>
      <w:r w:rsidR="00FA4973">
        <w:rPr>
          <w:noProof/>
          <w:color w:val="000000" w:themeColor="text1"/>
        </w:rPr>
        <w:t>[1, 14, 28]</w:t>
      </w:r>
      <w:r w:rsidR="007E5698">
        <w:rPr>
          <w:color w:val="000000" w:themeColor="text1"/>
        </w:rPr>
        <w:fldChar w:fldCharType="end"/>
      </w:r>
      <w:r w:rsidR="00AA62F3">
        <w:rPr>
          <w:color w:val="000000" w:themeColor="text1"/>
        </w:rPr>
        <w:t xml:space="preserve">. </w:t>
      </w:r>
      <w:r w:rsidR="003C7C17">
        <w:rPr>
          <w:color w:val="000000" w:themeColor="text1"/>
        </w:rPr>
        <w:t>W</w:t>
      </w:r>
      <w:r w:rsidR="00AA62F3">
        <w:rPr>
          <w:color w:val="000000" w:themeColor="text1"/>
        </w:rPr>
        <w:t xml:space="preserve">e </w:t>
      </w:r>
      <w:r w:rsidR="00B25F76">
        <w:rPr>
          <w:color w:val="000000" w:themeColor="text1"/>
        </w:rPr>
        <w:t xml:space="preserve">found </w:t>
      </w:r>
      <w:r w:rsidR="5B2ED6B1" w:rsidRPr="0B48409D">
        <w:rPr>
          <w:color w:val="000000" w:themeColor="text1"/>
        </w:rPr>
        <w:t>little difference</w:t>
      </w:r>
      <w:r w:rsidR="00AA62F3">
        <w:rPr>
          <w:color w:val="000000" w:themeColor="text1"/>
        </w:rPr>
        <w:t xml:space="preserve"> between the sprint and RS performance of </w:t>
      </w:r>
      <w:r w:rsidR="001323FC">
        <w:rPr>
          <w:color w:val="000000" w:themeColor="text1"/>
        </w:rPr>
        <w:t>the Fours and Fives in this current study.</w:t>
      </w:r>
      <w:r w:rsidR="00B24AC3">
        <w:rPr>
          <w:color w:val="000000" w:themeColor="text1"/>
        </w:rPr>
        <w:t xml:space="preserve"> </w:t>
      </w:r>
      <w:r w:rsidR="005E2C97">
        <w:rPr>
          <w:color w:val="000000" w:themeColor="text1"/>
        </w:rPr>
        <w:t>M</w:t>
      </w:r>
      <w:r w:rsidR="00A1565E">
        <w:rPr>
          <w:color w:val="000000" w:themeColor="text1"/>
        </w:rPr>
        <w:t>ost</w:t>
      </w:r>
      <w:r w:rsidR="00B24AC3">
        <w:rPr>
          <w:color w:val="000000" w:themeColor="text1"/>
        </w:rPr>
        <w:t xml:space="preserve"> previous research has been conducted with elite WCR rather than recreational players</w:t>
      </w:r>
      <w:r w:rsidR="00A1565E">
        <w:rPr>
          <w:color w:val="000000" w:themeColor="text1"/>
        </w:rPr>
        <w:t xml:space="preserve">. </w:t>
      </w:r>
      <w:r w:rsidR="00A1565E" w:rsidRPr="00BE102B">
        <w:rPr>
          <w:color w:val="000000" w:themeColor="text1"/>
        </w:rPr>
        <w:t xml:space="preserve">Therefore, these prior results should not necessarily be </w:t>
      </w:r>
      <w:r w:rsidR="00A01522">
        <w:rPr>
          <w:color w:val="000000" w:themeColor="text1"/>
        </w:rPr>
        <w:t>generalised</w:t>
      </w:r>
      <w:r w:rsidR="00A1565E" w:rsidRPr="00BE102B">
        <w:rPr>
          <w:color w:val="000000" w:themeColor="text1"/>
        </w:rPr>
        <w:t xml:space="preserve"> to recreational players. </w:t>
      </w:r>
      <w:r w:rsidR="00BE102B">
        <w:rPr>
          <w:color w:val="000000" w:themeColor="text1"/>
        </w:rPr>
        <w:t>It is also speculated that the Fours players in this study have more experience using their wheelchairs</w:t>
      </w:r>
      <w:r w:rsidR="007E5698">
        <w:rPr>
          <w:color w:val="000000" w:themeColor="text1"/>
        </w:rPr>
        <w:t xml:space="preserve"> both in everyday living and when playing </w:t>
      </w:r>
      <w:r w:rsidR="00A01522">
        <w:rPr>
          <w:color w:val="000000" w:themeColor="text1"/>
        </w:rPr>
        <w:t>sports, and therefore, although overall, they may have less functionality than the Fives players,</w:t>
      </w:r>
      <w:r w:rsidR="00BE102B">
        <w:rPr>
          <w:color w:val="000000" w:themeColor="text1"/>
        </w:rPr>
        <w:t xml:space="preserve"> they are more acc</w:t>
      </w:r>
      <w:r w:rsidR="007E5698">
        <w:rPr>
          <w:color w:val="000000" w:themeColor="text1"/>
        </w:rPr>
        <w:t xml:space="preserve">ustomed to using their chairs </w:t>
      </w:r>
      <w:r w:rsidR="00E631B2">
        <w:rPr>
          <w:color w:val="000000" w:themeColor="text1"/>
        </w:rPr>
        <w:t>and may have these customised to optimise their own performance.</w:t>
      </w:r>
    </w:p>
    <w:p w14:paraId="60380AA0" w14:textId="77777777" w:rsidR="00A84A37" w:rsidRDefault="00A84A37" w:rsidP="00F93CC4">
      <w:pPr>
        <w:spacing w:line="360" w:lineRule="auto"/>
        <w:jc w:val="both"/>
        <w:rPr>
          <w:color w:val="000000" w:themeColor="text1"/>
        </w:rPr>
      </w:pPr>
    </w:p>
    <w:p w14:paraId="7E87C28C" w14:textId="7A985747" w:rsidR="004A7342" w:rsidRPr="004A7342" w:rsidRDefault="24856198" w:rsidP="0048464A">
      <w:pPr>
        <w:spacing w:line="360" w:lineRule="auto"/>
        <w:jc w:val="both"/>
        <w:rPr>
          <w:color w:val="000000" w:themeColor="text1"/>
        </w:rPr>
      </w:pPr>
      <w:r>
        <w:rPr>
          <w:color w:val="000000" w:themeColor="text1"/>
        </w:rPr>
        <w:t>T</w:t>
      </w:r>
      <w:r w:rsidR="017D035A" w:rsidRPr="00F93CC4">
        <w:rPr>
          <w:color w:val="000000" w:themeColor="text1"/>
        </w:rPr>
        <w:t xml:space="preserve">he results </w:t>
      </w:r>
      <w:r>
        <w:rPr>
          <w:color w:val="000000" w:themeColor="text1"/>
        </w:rPr>
        <w:t>of this current study</w:t>
      </w:r>
      <w:r w:rsidR="7D499968">
        <w:rPr>
          <w:color w:val="000000" w:themeColor="text1"/>
        </w:rPr>
        <w:t>, in agreement with previous research,</w:t>
      </w:r>
      <w:r>
        <w:rPr>
          <w:color w:val="000000" w:themeColor="text1"/>
        </w:rPr>
        <w:t xml:space="preserve"> found </w:t>
      </w:r>
      <w:r w:rsidR="007D57B8">
        <w:rPr>
          <w:color w:val="000000" w:themeColor="text1"/>
        </w:rPr>
        <w:t xml:space="preserve">a </w:t>
      </w:r>
      <w:r w:rsidR="2C42C5BA">
        <w:rPr>
          <w:color w:val="000000" w:themeColor="text1"/>
        </w:rPr>
        <w:t>clear</w:t>
      </w:r>
      <w:r w:rsidR="040BAE7D" w:rsidRPr="4F90F0E5">
        <w:rPr>
          <w:color w:val="000000" w:themeColor="text1"/>
        </w:rPr>
        <w:t xml:space="preserve"> </w:t>
      </w:r>
      <w:r>
        <w:rPr>
          <w:color w:val="000000" w:themeColor="text1"/>
        </w:rPr>
        <w:t xml:space="preserve">difference </w:t>
      </w:r>
      <w:r w:rsidR="017D035A" w:rsidRPr="00F93CC4">
        <w:rPr>
          <w:color w:val="000000" w:themeColor="text1"/>
        </w:rPr>
        <w:t xml:space="preserve">in sprint performance </w:t>
      </w:r>
      <w:r w:rsidR="61BCF6A4">
        <w:rPr>
          <w:color w:val="000000" w:themeColor="text1"/>
        </w:rPr>
        <w:t>based</w:t>
      </w:r>
      <w:r w:rsidR="7D35309E">
        <w:rPr>
          <w:color w:val="000000" w:themeColor="text1"/>
        </w:rPr>
        <w:t xml:space="preserve"> on functional</w:t>
      </w:r>
      <w:r w:rsidR="61BCF6A4">
        <w:rPr>
          <w:color w:val="000000" w:themeColor="text1"/>
        </w:rPr>
        <w:t xml:space="preserve"> classification</w:t>
      </w:r>
      <w:r w:rsidR="7D35309E">
        <w:rPr>
          <w:color w:val="000000" w:themeColor="text1"/>
        </w:rPr>
        <w:t xml:space="preserve"> </w:t>
      </w:r>
      <w:r w:rsidR="0027409F">
        <w:rPr>
          <w:color w:val="000000" w:themeColor="text1"/>
        </w:rPr>
        <w:fldChar w:fldCharType="begin">
          <w:fldData xml:space="preserve">PEVuZE5vdGU+PENpdGU+PEF1dGhvcj5Hb29zZXktVG9sZnJleTwvQXV0aG9yPjxZZWFyPjIwMTM8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</w:fldData>
        </w:fldChar>
      </w:r>
      <w:r w:rsidR="00B72862">
        <w:rPr>
          <w:color w:val="000000" w:themeColor="text1"/>
        </w:rPr>
        <w:instrText xml:space="preserve"> ADDIN EN.CITE </w:instrText>
      </w:r>
      <w:r w:rsidR="00B72862">
        <w:rPr>
          <w:color w:val="000000" w:themeColor="text1"/>
        </w:rPr>
        <w:fldChar w:fldCharType="begin">
          <w:fldData xml:space="preserve">PEVuZE5vdGU+PENpdGU+PEF1dGhvcj5Hb29zZXktVG9sZnJleTwvQXV0aG9yPjxZZWFyPjIwMTM8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</w:fldData>
        </w:fldChar>
      </w:r>
      <w:r w:rsidR="00B72862">
        <w:rPr>
          <w:color w:val="000000" w:themeColor="text1"/>
        </w:rPr>
        <w:instrText xml:space="preserve"> ADDIN EN.CITE.DATA </w:instrText>
      </w:r>
      <w:r w:rsidR="00B72862">
        <w:rPr>
          <w:color w:val="000000" w:themeColor="text1"/>
        </w:rPr>
      </w:r>
      <w:r w:rsidR="00B72862">
        <w:rPr>
          <w:color w:val="000000" w:themeColor="text1"/>
        </w:rPr>
        <w:fldChar w:fldCharType="end"/>
      </w:r>
      <w:r w:rsidR="0027409F">
        <w:rPr>
          <w:color w:val="000000" w:themeColor="text1"/>
        </w:rPr>
      </w:r>
      <w:r w:rsidR="0027409F">
        <w:rPr>
          <w:color w:val="000000" w:themeColor="text1"/>
        </w:rPr>
        <w:fldChar w:fldCharType="separate"/>
      </w:r>
      <w:r w:rsidR="00FA4973">
        <w:rPr>
          <w:noProof/>
          <w:color w:val="000000" w:themeColor="text1"/>
        </w:rPr>
        <w:t>[1, 14, 28]</w:t>
      </w:r>
      <w:r w:rsidR="0027409F">
        <w:rPr>
          <w:color w:val="000000" w:themeColor="text1"/>
        </w:rPr>
        <w:fldChar w:fldCharType="end"/>
      </w:r>
      <w:r w:rsidR="017D035A" w:rsidRPr="00F93CC4">
        <w:rPr>
          <w:color w:val="000000" w:themeColor="text1"/>
        </w:rPr>
        <w:t xml:space="preserve">, with </w:t>
      </w:r>
      <w:proofErr w:type="gramStart"/>
      <w:r w:rsidR="59703835">
        <w:rPr>
          <w:color w:val="000000" w:themeColor="text1"/>
        </w:rPr>
        <w:t>N</w:t>
      </w:r>
      <w:r w:rsidR="017D035A" w:rsidRPr="00F93CC4">
        <w:rPr>
          <w:color w:val="000000" w:themeColor="text1"/>
        </w:rPr>
        <w:t>on-SCI</w:t>
      </w:r>
      <w:proofErr w:type="gramEnd"/>
      <w:r w:rsidR="017D035A" w:rsidRPr="00F93CC4">
        <w:rPr>
          <w:color w:val="000000" w:themeColor="text1"/>
        </w:rPr>
        <w:t xml:space="preserve"> players demonstrating faster velocities across all measured distances. </w:t>
      </w:r>
      <w:r w:rsidR="2DFB922E">
        <w:rPr>
          <w:color w:val="000000" w:themeColor="text1"/>
        </w:rPr>
        <w:t xml:space="preserve">These </w:t>
      </w:r>
      <w:r w:rsidR="398DC148">
        <w:rPr>
          <w:color w:val="000000" w:themeColor="text1"/>
        </w:rPr>
        <w:t xml:space="preserve">differences have been proposed to be </w:t>
      </w:r>
      <w:r w:rsidR="2DFB922E">
        <w:rPr>
          <w:color w:val="000000" w:themeColor="text1"/>
        </w:rPr>
        <w:t xml:space="preserve">related to the superior trunk function of higher-classification players </w:t>
      </w:r>
      <w:r w:rsidR="00DA46EC">
        <w:rPr>
          <w:color w:val="000000" w:themeColor="text1"/>
        </w:rPr>
        <w:fldChar w:fldCharType="begin"/>
      </w:r>
      <w:r w:rsidR="00FA4973">
        <w:rPr>
          <w:color w:val="000000" w:themeColor="text1"/>
        </w:rPr>
        <w:instrText xml:space="preserve"> ADDIN EN.CITE &lt;EndNote&gt;&lt;Cite&gt;&lt;Author&gt;Rhodes&lt;/Author&gt;&lt;Year&gt;2015&lt;/Year&gt;&lt;RecNum&gt;31&lt;/RecNum&gt;&lt;DisplayText&gt;[1, 29]&lt;/DisplayText&gt;&lt;record&gt;&lt;rec-number&gt;31&lt;/rec-number&gt;&lt;foreign-keys&gt;&lt;key app="EN" db-id="r590tsfx0arpzcetez3vztpka99dx9vtxs2z" timestamp="1683554653"&gt;31&lt;/key&gt;&lt;/foreign-keys&gt;&lt;ref-type name="Journal Article"&gt;17&lt;/ref-type&gt;&lt;contributors&gt;&lt;authors&gt;&lt;author&gt;Rhodes, James M&lt;/author&gt;&lt;author&gt;Mason, Barry S&lt;/author&gt;&lt;author&gt;Perrat, Bertrand&lt;/author&gt;&lt;author&gt;Smith, Martin J&lt;/author&gt;&lt;author&gt;Malone, Laurie A&lt;/author&gt;&lt;author&gt;Goosey-Tolfrey, Victoria L&lt;/author&gt;&lt;/authors&gt;&lt;/contributors&gt;&lt;titles&gt;&lt;title&gt;Activity profiles of elite wheelchair rugby players during competition&lt;/title&gt;&lt;secondary-title&gt;International Journal of Sports Physiology and Performance&lt;/secondary-title&gt;&lt;/titles&gt;&lt;periodical&gt;&lt;full-title&gt;International journal of sports physiology and performance&lt;/full-title&gt;&lt;/periodical&gt;&lt;pages&gt;318-324&lt;/pages&gt;&lt;volume&gt;10&lt;/volume&gt;&lt;number&gt;3&lt;/number&gt;&lt;dates&gt;&lt;year&gt;2015&lt;/year&gt;&lt;/dates&gt;&lt;isbn&gt;1555-0273&lt;/isbn&gt;&lt;urls&gt;&lt;related-urls&gt;&lt;url&gt;https://core.ac.uk/reader/42482667?utm_source=linkout&lt;/url&gt;&lt;/related-urls&gt;&lt;/urls&gt;&lt;/record&gt;&lt;/Cite&gt;&lt;Cite&gt;&lt;Author&gt;Vanlandewijck&lt;/Author&gt;&lt;Year&gt;2011&lt;/Year&gt;&lt;RecNum&gt;67&lt;/RecNum&gt;&lt;record&gt;&lt;rec-number&gt;67&lt;/rec-number&gt;&lt;foreign-keys&gt;&lt;key app="EN" db-id="r590tsfx0arpzcetez3vztpka99dx9vtxs2z" timestamp="1704797683"&gt;67&lt;/key&gt;&lt;/foreign-keys&gt;&lt;ref-type name="Journal Article"&gt;17&lt;/ref-type&gt;&lt;contributors&gt;&lt;authors&gt;&lt;author&gt;Vanlandewijck, Yves C&lt;/author&gt;&lt;author&gt;Verellen, Joeri&lt;/author&gt;&lt;author&gt;Tweedy, Sean&lt;/author&gt;&lt;/authors&gt;&lt;/contributors&gt;&lt;titles&gt;&lt;title&gt;Towards evidence-based classification in wheelchair sports: Impact of seating position on wheelchair acceleration&lt;/title&gt;&lt;secondary-title&gt;Journal of Sports Sciences&lt;/secondary-title&gt;&lt;/titles&gt;&lt;periodical&gt;&lt;full-title&gt;Journal of Sports Sciences&lt;/full-title&gt;&lt;/periodical&gt;&lt;pages&gt;1089-1096&lt;/pages&gt;&lt;volume&gt;29&lt;/volume&gt;&lt;number&gt;10&lt;/number&gt;&lt;dates&gt;&lt;year&gt;2011&lt;/year&gt;&lt;/dates&gt;&lt;isbn&gt;0264-0414&lt;/isbn&gt;&lt;urls&gt;&lt;/urls&gt;&lt;/record&gt;&lt;/Cite&gt;&lt;/EndNote&gt;</w:instrText>
      </w:r>
      <w:r w:rsidR="00DA46EC">
        <w:rPr>
          <w:color w:val="000000" w:themeColor="text1"/>
        </w:rPr>
        <w:fldChar w:fldCharType="separate"/>
      </w:r>
      <w:r w:rsidR="00FA4973">
        <w:rPr>
          <w:noProof/>
          <w:color w:val="000000" w:themeColor="text1"/>
        </w:rPr>
        <w:t>[1, 29]</w:t>
      </w:r>
      <w:r w:rsidR="00DA46EC">
        <w:rPr>
          <w:color w:val="000000" w:themeColor="text1"/>
        </w:rPr>
        <w:fldChar w:fldCharType="end"/>
      </w:r>
      <w:r w:rsidR="398DC148">
        <w:rPr>
          <w:color w:val="000000" w:themeColor="text1"/>
        </w:rPr>
        <w:t>. Superior trunk function is suggested to allow the higher classified players to apply more hand-rim force</w:t>
      </w:r>
      <w:r w:rsidR="753F30DE">
        <w:rPr>
          <w:color w:val="000000" w:themeColor="text1"/>
        </w:rPr>
        <w:t xml:space="preserve">, </w:t>
      </w:r>
      <w:r w:rsidR="398DC148">
        <w:rPr>
          <w:color w:val="000000" w:themeColor="text1"/>
        </w:rPr>
        <w:t xml:space="preserve">which </w:t>
      </w:r>
      <w:r w:rsidR="071A9D6A">
        <w:rPr>
          <w:color w:val="000000" w:themeColor="text1"/>
        </w:rPr>
        <w:t>is</w:t>
      </w:r>
      <w:r w:rsidR="398DC148">
        <w:rPr>
          <w:color w:val="000000" w:themeColor="text1"/>
        </w:rPr>
        <w:t xml:space="preserve"> a </w:t>
      </w:r>
      <w:r w:rsidR="753F30DE">
        <w:rPr>
          <w:color w:val="000000" w:themeColor="text1"/>
        </w:rPr>
        <w:t xml:space="preserve">prerequisite for successful sprint performance </w:t>
      </w:r>
      <w:r w:rsidR="00D26B16">
        <w:rPr>
          <w:color w:val="000000" w:themeColor="text1"/>
        </w:rPr>
        <w:fldChar w:fldCharType="begin"/>
      </w:r>
      <w:r w:rsidR="00FA4973">
        <w:rPr>
          <w:color w:val="000000" w:themeColor="text1"/>
        </w:rPr>
        <w:instrText xml:space="preserve"> ADDIN EN.CITE &lt;EndNote&gt;&lt;Cite&gt;&lt;Author&gt;Vanlandewijck&lt;/Author&gt;&lt;Year&gt;2011&lt;/Year&gt;&lt;RecNum&gt;67&lt;/RecNum&gt;&lt;DisplayText&gt;[29]&lt;/DisplayText&gt;&lt;record&gt;&lt;rec-number&gt;67&lt;/rec-number&gt;&lt;foreign-keys&gt;&lt;key app="EN" db-id="r590tsfx0arpzcetez3vztpka99dx9vtxs2z" timestamp="1704797683"&gt;67&lt;/key&gt;&lt;/foreign-keys&gt;&lt;ref-type name="Journal Article"&gt;17&lt;/ref-type&gt;&lt;contributors&gt;&lt;authors&gt;&lt;author&gt;Vanlandewijck, Yves C&lt;/author&gt;&lt;author&gt;Verellen, Joeri&lt;/author&gt;&lt;author&gt;Tweedy, Sean&lt;/author&gt;&lt;/authors&gt;&lt;/contributors&gt;&lt;titles&gt;&lt;title&gt;Towards evidence-based classification in wheelchair sports: Impact of seating position on wheelchair acceleration&lt;/title&gt;&lt;secondary-title&gt;Journal of Sports Sciences&lt;/secondary-title&gt;&lt;/titles&gt;&lt;periodical&gt;&lt;full-title&gt;Journal of Sports Sciences&lt;/full-title&gt;&lt;/periodical&gt;&lt;pages&gt;1089-1096&lt;/pages&gt;&lt;volume&gt;29&lt;/volume&gt;&lt;number&gt;10&lt;/number&gt;&lt;dates&gt;&lt;year&gt;2011&lt;/year&gt;&lt;/dates&gt;&lt;isbn&gt;0264-0414&lt;/isbn&gt;&lt;urls&gt;&lt;/urls&gt;&lt;/record&gt;&lt;/Cite&gt;&lt;/EndNote&gt;</w:instrText>
      </w:r>
      <w:r w:rsidR="00D26B16">
        <w:rPr>
          <w:color w:val="000000" w:themeColor="text1"/>
        </w:rPr>
        <w:fldChar w:fldCharType="separate"/>
      </w:r>
      <w:r w:rsidR="00FA4973">
        <w:rPr>
          <w:noProof/>
          <w:color w:val="000000" w:themeColor="text1"/>
        </w:rPr>
        <w:t>[29]</w:t>
      </w:r>
      <w:r w:rsidR="00D26B16">
        <w:rPr>
          <w:color w:val="000000" w:themeColor="text1"/>
        </w:rPr>
        <w:fldChar w:fldCharType="end"/>
      </w:r>
      <w:r w:rsidR="753F30DE">
        <w:rPr>
          <w:color w:val="000000" w:themeColor="text1"/>
        </w:rPr>
        <w:t>.</w:t>
      </w:r>
      <w:r w:rsidR="1E4F0AA0">
        <w:rPr>
          <w:color w:val="000000" w:themeColor="text1"/>
        </w:rPr>
        <w:t xml:space="preserve"> </w:t>
      </w:r>
      <w:r w:rsidR="7DA00545">
        <w:rPr>
          <w:color w:val="000000" w:themeColor="text1"/>
        </w:rPr>
        <w:t>In support of this</w:t>
      </w:r>
      <w:r w:rsidR="22080A0A">
        <w:rPr>
          <w:color w:val="000000" w:themeColor="text1"/>
        </w:rPr>
        <w:t>,</w:t>
      </w:r>
      <w:r w:rsidR="7DA00545">
        <w:rPr>
          <w:color w:val="000000" w:themeColor="text1"/>
        </w:rPr>
        <w:t xml:space="preserve"> Garcia-Fresneda </w:t>
      </w:r>
      <w:r w:rsidR="7DA00545" w:rsidRPr="4F90F0E5">
        <w:rPr>
          <w:i/>
          <w:iCs/>
          <w:color w:val="000000" w:themeColor="text1"/>
        </w:rPr>
        <w:t xml:space="preserve">et al. </w:t>
      </w:r>
      <w:r w:rsidR="004A7342" w:rsidRPr="4F90F0E5">
        <w:rPr>
          <w:i/>
          <w:iCs/>
          <w:color w:val="000000" w:themeColor="text1"/>
        </w:rPr>
        <w:fldChar w:fldCharType="begin"/>
      </w:r>
      <w:r w:rsidR="00FA4973">
        <w:rPr>
          <w:i/>
          <w:iCs/>
          <w:color w:val="000000" w:themeColor="text1"/>
        </w:rPr>
        <w:instrText xml:space="preserve"> ADDIN EN.CITE &lt;EndNote&gt;&lt;Cite&gt;&lt;Author&gt;García-Fresneda&lt;/Author&gt;&lt;Year&gt;2019&lt;/Year&gt;&lt;RecNum&gt;12&lt;/RecNum&gt;&lt;DisplayText&gt;[5]&lt;/DisplayText&gt;&lt;record&gt;&lt;rec-number&gt;12&lt;/rec-number&gt;&lt;foreign-keys&gt;&lt;key app="EN" db-id="r590tsfx0arpzcetez3vztpka99dx9vtxs2z" timestamp="1683553950"&gt;12&lt;/key&gt;&lt;/foreign-keys&gt;&lt;ref-type name="Journal Article"&gt;17&lt;/ref-type&gt;&lt;contributors&gt;&lt;authors&gt;&lt;author&gt;García-Fresneda, Adrian&lt;/author&gt;&lt;author&gt;Carmona, Gerard&lt;/author&gt;&lt;author&gt;Padullés, Xabier&lt;/author&gt;&lt;author&gt;Nuell, Sergi&lt;/author&gt;&lt;author&gt;Padullés, Josep M&lt;/author&gt;&lt;author&gt;Cadefau, Joan A&lt;/author&gt;&lt;author&gt;Iturricastillo, Aitor&lt;/author&gt;&lt;/authors&gt;&lt;/contributors&gt;&lt;titles&gt;&lt;title&gt;Initial maximum push-rim propulsion and sprint performance in elite wheelchair rugby players&lt;/title&gt;&lt;secondary-title&gt;The Journal of Strength &amp;amp; Conditioning Research&lt;/secondary-title&gt;&lt;/titles&gt;&lt;periodical&gt;&lt;full-title&gt;The Journal of Strength &amp;amp; Conditioning Research&lt;/full-title&gt;&lt;/periodical&gt;&lt;pages&gt;857-865&lt;/pages&gt;&lt;volume&gt;33&lt;/volume&gt;&lt;number&gt;3&lt;/number&gt;&lt;dates&gt;&lt;year&gt;2019&lt;/year&gt;&lt;/dates&gt;&lt;isbn&gt;1064-8011&lt;/isbn&gt;&lt;urls&gt;&lt;/urls&gt;&lt;/record&gt;&lt;/Cite&gt;&lt;/EndNote&gt;</w:instrText>
      </w:r>
      <w:r w:rsidR="004A7342" w:rsidRPr="4F90F0E5">
        <w:rPr>
          <w:i/>
          <w:iCs/>
          <w:color w:val="000000" w:themeColor="text1"/>
        </w:rPr>
        <w:fldChar w:fldCharType="separate"/>
      </w:r>
      <w:r w:rsidR="00FA4973">
        <w:rPr>
          <w:i/>
          <w:iCs/>
          <w:noProof/>
          <w:color w:val="000000" w:themeColor="text1"/>
        </w:rPr>
        <w:t>[5]</w:t>
      </w:r>
      <w:r w:rsidR="004A7342" w:rsidRPr="4F90F0E5">
        <w:rPr>
          <w:i/>
          <w:iCs/>
          <w:color w:val="000000" w:themeColor="text1"/>
        </w:rPr>
        <w:fldChar w:fldCharType="end"/>
      </w:r>
      <w:r w:rsidR="7DA00545" w:rsidRPr="4F90F0E5">
        <w:rPr>
          <w:i/>
          <w:iCs/>
          <w:color w:val="000000" w:themeColor="text1"/>
        </w:rPr>
        <w:t xml:space="preserve"> </w:t>
      </w:r>
      <w:r w:rsidR="7DA00545">
        <w:rPr>
          <w:color w:val="000000" w:themeColor="text1"/>
        </w:rPr>
        <w:t xml:space="preserve">found </w:t>
      </w:r>
      <w:r w:rsidR="60235041">
        <w:rPr>
          <w:color w:val="000000" w:themeColor="text1"/>
        </w:rPr>
        <w:t>significant and large associations between the mechanical outputs during an</w:t>
      </w:r>
      <w:r w:rsidR="7DA00545">
        <w:rPr>
          <w:color w:val="000000" w:themeColor="text1"/>
        </w:rPr>
        <w:t xml:space="preserve"> initial maximum push-rim propulsion test (single push on the wheelchair rim from a stationary position)</w:t>
      </w:r>
      <w:r w:rsidR="4F2957E5">
        <w:rPr>
          <w:color w:val="000000" w:themeColor="text1"/>
        </w:rPr>
        <w:t xml:space="preserve"> and mean acceleration, maximum acceleration and 12m wheeling performance.  </w:t>
      </w:r>
      <w:r w:rsidR="2C43DBA6">
        <w:rPr>
          <w:color w:val="000000" w:themeColor="text1"/>
        </w:rPr>
        <w:t>The r</w:t>
      </w:r>
      <w:r w:rsidR="4F2957E5">
        <w:rPr>
          <w:color w:val="000000" w:themeColor="text1"/>
        </w:rPr>
        <w:t xml:space="preserve">elationship between force and power from the test was also found to be significant and large </w:t>
      </w:r>
      <w:r w:rsidR="2C43DBA6">
        <w:rPr>
          <w:color w:val="000000" w:themeColor="text1"/>
        </w:rPr>
        <w:t xml:space="preserve">with </w:t>
      </w:r>
      <w:r w:rsidR="60235041">
        <w:rPr>
          <w:color w:val="000000" w:themeColor="text1"/>
        </w:rPr>
        <w:t xml:space="preserve">maximum velocity over 12m </w:t>
      </w:r>
      <w:r w:rsidR="000C0917">
        <w:rPr>
          <w:color w:val="000000" w:themeColor="text1"/>
        </w:rPr>
        <w:fldChar w:fldCharType="begin"/>
      </w:r>
      <w:r w:rsidR="00FA4973">
        <w:rPr>
          <w:color w:val="000000" w:themeColor="text1"/>
        </w:rPr>
        <w:instrText xml:space="preserve"> ADDIN EN.CITE &lt;EndNote&gt;&lt;Cite&gt;&lt;Author&gt;García-Fresneda&lt;/Author&gt;&lt;Year&gt;2019&lt;/Year&gt;&lt;RecNum&gt;12&lt;/RecNum&gt;&lt;DisplayText&gt;[5]&lt;/DisplayText&gt;&lt;record&gt;&lt;rec-number&gt;12&lt;/rec-number&gt;&lt;foreign-keys&gt;&lt;key app="EN" db-id="r590tsfx0arpzcetez3vztpka99dx9vtxs2z" timestamp="1683553950"&gt;12&lt;/key&gt;&lt;/foreign-keys&gt;&lt;ref-type name="Journal Article"&gt;17&lt;/ref-type&gt;&lt;contributors&gt;&lt;authors&gt;&lt;author&gt;García-Fresneda, Adrian&lt;/author&gt;&lt;author&gt;Carmona, Gerard&lt;/author&gt;&lt;author&gt;Padullés, Xabier&lt;/author&gt;&lt;author&gt;Nuell, Sergi&lt;/author&gt;&lt;author&gt;Padullés, Josep M&lt;/author&gt;&lt;author&gt;Cadefau, Joan A&lt;/author&gt;&lt;author&gt;Iturricastillo, Aitor&lt;/author&gt;&lt;/authors&gt;&lt;/contributors&gt;&lt;titles&gt;&lt;title&gt;Initial maximum push-rim propulsion and sprint performance in elite wheelchair rugby players&lt;/title&gt;&lt;secondary-title&gt;The Journal of Strength &amp;amp; Conditioning Research&lt;/secondary-title&gt;&lt;/titles&gt;&lt;periodical&gt;&lt;full-title&gt;The Journal of Strength &amp;amp; Conditioning Research&lt;/full-title&gt;&lt;/periodical&gt;&lt;pages&gt;857-865&lt;/pages&gt;&lt;volume&gt;33&lt;/volume&gt;&lt;number&gt;3&lt;/number&gt;&lt;dates&gt;&lt;year&gt;2019&lt;/year&gt;&lt;/dates&gt;&lt;isbn&gt;1064-8011&lt;/isbn&gt;&lt;urls&gt;&lt;/urls&gt;&lt;/record&gt;&lt;/Cite&gt;&lt;/EndNote&gt;</w:instrText>
      </w:r>
      <w:r w:rsidR="000C0917">
        <w:rPr>
          <w:color w:val="000000" w:themeColor="text1"/>
        </w:rPr>
        <w:fldChar w:fldCharType="separate"/>
      </w:r>
      <w:r w:rsidR="00FA4973">
        <w:rPr>
          <w:noProof/>
          <w:color w:val="000000" w:themeColor="text1"/>
        </w:rPr>
        <w:t>[5]</w:t>
      </w:r>
      <w:r w:rsidR="000C0917">
        <w:rPr>
          <w:color w:val="000000" w:themeColor="text1"/>
        </w:rPr>
        <w:fldChar w:fldCharType="end"/>
      </w:r>
      <w:r w:rsidR="60235041">
        <w:rPr>
          <w:color w:val="000000" w:themeColor="text1"/>
        </w:rPr>
        <w:t>.</w:t>
      </w:r>
      <w:r w:rsidR="3664C88B">
        <w:rPr>
          <w:color w:val="000000" w:themeColor="text1"/>
        </w:rPr>
        <w:t xml:space="preserve"> Therefore, it is proposed that the reduced trunk function of the SCI WCR players in this study may have contributed to the reduction in maximal velocity observed.</w:t>
      </w:r>
      <w:r w:rsidR="00076E01">
        <w:rPr>
          <w:color w:val="000000" w:themeColor="text1"/>
        </w:rPr>
        <w:t xml:space="preserve"> </w:t>
      </w:r>
    </w:p>
    <w:p w14:paraId="4F10DFE0" w14:textId="77777777" w:rsidR="004A7342" w:rsidRDefault="004A7342" w:rsidP="0048464A">
      <w:pPr>
        <w:spacing w:line="360" w:lineRule="auto"/>
        <w:jc w:val="both"/>
        <w:rPr>
          <w:color w:val="000000" w:themeColor="text1"/>
        </w:rPr>
      </w:pPr>
    </w:p>
    <w:p w14:paraId="4984D8A8" w14:textId="4E965E21" w:rsidR="0048464A" w:rsidRDefault="44DEDE25" w:rsidP="0048464A">
      <w:pPr>
        <w:spacing w:line="360" w:lineRule="auto"/>
        <w:jc w:val="both"/>
        <w:rPr>
          <w:color w:val="000000" w:themeColor="text1"/>
        </w:rPr>
      </w:pPr>
      <w:r w:rsidRPr="44DEDE25">
        <w:rPr>
          <w:color w:val="000000" w:themeColor="text1"/>
        </w:rPr>
        <w:t xml:space="preserve">Acceleration is also considered one of the crucial aspects of WCR [15] performance; therefore, investigating the differences between SCI and Non-SCI recreational WCR players is of interest. </w:t>
      </w:r>
      <w:r w:rsidRPr="44DEDE25">
        <w:rPr>
          <w:color w:val="000000" w:themeColor="text1"/>
        </w:rPr>
        <w:lastRenderedPageBreak/>
        <w:t xml:space="preserve">In this current study, the players with an SCI were found to have reduced acceleration profiles compared to the </w:t>
      </w:r>
      <w:proofErr w:type="gramStart"/>
      <w:r w:rsidRPr="44DEDE25">
        <w:rPr>
          <w:color w:val="000000" w:themeColor="text1"/>
        </w:rPr>
        <w:t>Non-SCI</w:t>
      </w:r>
      <w:proofErr w:type="gramEnd"/>
      <w:r w:rsidRPr="44DEDE25">
        <w:rPr>
          <w:color w:val="000000" w:themeColor="text1"/>
        </w:rPr>
        <w:t xml:space="preserve"> players. When investigating acceleration in elite WCR players Haydon </w:t>
      </w:r>
      <w:r w:rsidRPr="44DEDE25">
        <w:rPr>
          <w:i/>
          <w:iCs/>
          <w:color w:val="000000" w:themeColor="text1"/>
        </w:rPr>
        <w:t xml:space="preserve">et al. </w:t>
      </w:r>
      <w:r w:rsidR="00CB6410" w:rsidRPr="44DEDE25">
        <w:rPr>
          <w:i/>
          <w:iCs/>
          <w:color w:val="000000" w:themeColor="text1"/>
        </w:rPr>
        <w:fldChar w:fldCharType="begin"/>
      </w:r>
      <w:r w:rsidR="00CB6410" w:rsidRPr="44DEDE25">
        <w:rPr>
          <w:i/>
          <w:iCs/>
          <w:color w:val="000000" w:themeColor="text1"/>
        </w:rPr>
        <w:instrText xml:space="preserve"> ADDIN EN.CITE &lt;EndNote&gt;&lt;Cite&gt;&lt;Author&gt;Haydon&lt;/Author&gt;&lt;Year&gt;2018&lt;/Year&gt;&lt;RecNum&gt;22&lt;/RecNum&gt;&lt;DisplayText&gt;[9]&lt;/DisplayText&gt;&lt;record&gt;&lt;rec-number&gt;22&lt;/rec-number&gt;&lt;foreign-keys&gt;&lt;key app="EN" db-id="r590tsfx0arpzcetez3vztpka99dx9vtxs2z" timestamp="1683554323"&gt;22&lt;/key&gt;&lt;/foreign-keys&gt;&lt;ref-type name="Journal Article"&gt;17&lt;/ref-type&gt;&lt;contributors&gt;&lt;authors&gt;&lt;author&gt;Haydon, David S&lt;/author&gt;&lt;author&gt;Pinder, Ross A&lt;/author&gt;&lt;author&gt;Grimshaw, Paul N&lt;/author&gt;&lt;author&gt;Robertson, William SP&lt;/author&gt;&lt;/authors&gt;&lt;/contributors&gt;&lt;titles&gt;&lt;title&gt;Overground-Propulsion Kinematics and Acceleration in Elite Wheelchair Rugby&lt;/title&gt;&lt;secondary-title&gt;International Journal of Sports Physiology &amp;amp; Performance&lt;/secondary-title&gt;&lt;/titles&gt;&lt;periodical&gt;&lt;full-title&gt;International Journal of Sports Physiology &amp;amp; Performance&lt;/full-title&gt;&lt;/periodical&gt;&lt;volume&gt;13&lt;/volume&gt;&lt;number&gt;2&lt;/number&gt;&lt;dates&gt;&lt;year&gt;2018&lt;/year&gt;&lt;/dates&gt;&lt;isbn&gt;1555-0265&lt;/isbn&gt;&lt;urls&gt;&lt;/urls&gt;&lt;/record&gt;&lt;/Cite&gt;&lt;/EndNote&gt;</w:instrText>
      </w:r>
      <w:r w:rsidR="00CB6410" w:rsidRPr="44DEDE25">
        <w:rPr>
          <w:i/>
          <w:iCs/>
          <w:color w:val="000000" w:themeColor="text1"/>
        </w:rPr>
        <w:fldChar w:fldCharType="separate"/>
      </w:r>
      <w:r w:rsidRPr="44DEDE25">
        <w:rPr>
          <w:i/>
          <w:iCs/>
          <w:noProof/>
          <w:color w:val="000000" w:themeColor="text1"/>
        </w:rPr>
        <w:t>[9]</w:t>
      </w:r>
      <w:r w:rsidR="00CB6410" w:rsidRPr="44DEDE25">
        <w:rPr>
          <w:i/>
          <w:iCs/>
          <w:color w:val="000000" w:themeColor="text1"/>
        </w:rPr>
        <w:fldChar w:fldCharType="end"/>
      </w:r>
      <w:r w:rsidRPr="44DEDE25">
        <w:rPr>
          <w:color w:val="000000" w:themeColor="text1"/>
        </w:rPr>
        <w:t xml:space="preserve"> found HP players used a greater proportion of push through their stroke than the LP, who used a great pull. This was suggested to be due to HP having greater trunk function, leading to an increase in release angle and a decrease in stroke angle, resulting in increased acceleration for the third stroke </w:t>
      </w:r>
      <w:r w:rsidR="00CB6410" w:rsidRPr="44DEDE25">
        <w:rPr>
          <w:color w:val="000000" w:themeColor="text1"/>
        </w:rPr>
        <w:fldChar w:fldCharType="begin"/>
      </w:r>
      <w:r w:rsidR="00CB6410" w:rsidRPr="44DEDE25">
        <w:rPr>
          <w:color w:val="000000" w:themeColor="text1"/>
        </w:rPr>
        <w:instrText xml:space="preserve"> ADDIN EN.CITE &lt;EndNote&gt;&lt;Cite&gt;&lt;Author&gt;Haydon&lt;/Author&gt;&lt;Year&gt;2018&lt;/Year&gt;&lt;RecNum&gt;22&lt;/RecNum&gt;&lt;DisplayText&gt;[9]&lt;/DisplayText&gt;&lt;record&gt;&lt;rec-number&gt;22&lt;/rec-number&gt;&lt;foreign-keys&gt;&lt;key app="EN" db-id="r590tsfx0arpzcetez3vztpka99dx9vtxs2z" timestamp="1683554323"&gt;22&lt;/key&gt;&lt;/foreign-keys&gt;&lt;ref-type name="Journal Article"&gt;17&lt;/ref-type&gt;&lt;contributors&gt;&lt;authors&gt;&lt;author&gt;Haydon, David S&lt;/author&gt;&lt;author&gt;Pinder, Ross A&lt;/author&gt;&lt;author&gt;Grimshaw, Paul N&lt;/author&gt;&lt;author&gt;Robertson, William SP&lt;/author&gt;&lt;/authors&gt;&lt;/contributors&gt;&lt;titles&gt;&lt;title&gt;Overground-Propulsion Kinematics and Acceleration in Elite Wheelchair Rugby&lt;/title&gt;&lt;secondary-title&gt;International Journal of Sports Physiology &amp;amp; Performance&lt;/secondary-title&gt;&lt;/titles&gt;&lt;periodical&gt;&lt;full-title&gt;International Journal of Sports Physiology &amp;amp; Performance&lt;/full-title&gt;&lt;/periodical&gt;&lt;volume&gt;13&lt;/volume&gt;&lt;number&gt;2&lt;/number&gt;&lt;dates&gt;&lt;year&gt;2018&lt;/year&gt;&lt;/dates&gt;&lt;isbn&gt;1555-0265&lt;/isbn&gt;&lt;urls&gt;&lt;/urls&gt;&lt;/record&gt;&lt;/Cite&gt;&lt;/EndNote&gt;</w:instrText>
      </w:r>
      <w:r w:rsidR="00CB6410" w:rsidRPr="44DEDE25">
        <w:rPr>
          <w:color w:val="000000" w:themeColor="text1"/>
        </w:rPr>
        <w:fldChar w:fldCharType="separate"/>
      </w:r>
      <w:r w:rsidRPr="44DEDE25">
        <w:rPr>
          <w:noProof/>
          <w:color w:val="000000" w:themeColor="text1"/>
        </w:rPr>
        <w:t>[9]</w:t>
      </w:r>
      <w:r w:rsidR="00CB6410" w:rsidRPr="44DEDE25">
        <w:rPr>
          <w:color w:val="000000" w:themeColor="text1"/>
        </w:rPr>
        <w:fldChar w:fldCharType="end"/>
      </w:r>
      <w:r w:rsidRPr="44DEDE25">
        <w:rPr>
          <w:color w:val="000000" w:themeColor="text1"/>
        </w:rPr>
        <w:t xml:space="preserve">. In a further study by </w:t>
      </w:r>
      <w:proofErr w:type="spellStart"/>
      <w:r w:rsidRPr="44DEDE25">
        <w:rPr>
          <w:color w:val="000000" w:themeColor="text1"/>
        </w:rPr>
        <w:t>Goosey</w:t>
      </w:r>
      <w:proofErr w:type="spellEnd"/>
      <w:r w:rsidRPr="44DEDE25">
        <w:rPr>
          <w:color w:val="000000" w:themeColor="text1"/>
        </w:rPr>
        <w:t xml:space="preserve">-Tolfrey </w:t>
      </w:r>
      <w:r w:rsidRPr="44DEDE25">
        <w:rPr>
          <w:i/>
          <w:iCs/>
          <w:color w:val="000000" w:themeColor="text1"/>
        </w:rPr>
        <w:t>et al.</w:t>
      </w:r>
      <w:r w:rsidRPr="44DEDE25">
        <w:rPr>
          <w:color w:val="000000" w:themeColor="text1"/>
        </w:rPr>
        <w:t xml:space="preserve"> </w:t>
      </w:r>
      <w:r w:rsidR="00CB6410" w:rsidRPr="44DEDE25">
        <w:rPr>
          <w:color w:val="000000" w:themeColor="text1"/>
        </w:rPr>
        <w:fldChar w:fldCharType="begin"/>
      </w:r>
      <w:r w:rsidR="00CB6410" w:rsidRPr="44DEDE25">
        <w:rPr>
          <w:color w:val="000000" w:themeColor="text1"/>
        </w:rPr>
        <w:instrText xml:space="preserve"> ADDIN EN.CITE &lt;EndNote&gt;&lt;Cite&gt;&lt;Author&gt;Goosey‐Tolfrey&lt;/Author&gt;&lt;Year&gt;2018&lt;/Year&gt;&lt;RecNum&gt;18&lt;/RecNum&gt;&lt;DisplayText&gt;[15]&lt;/DisplayText&gt;&lt;record&gt;&lt;rec-number&gt;18&lt;/rec-number&gt;&lt;foreign-keys&gt;&lt;key app="EN" db-id="r590tsfx0arpzcetez3vztpka99dx9vtxs2z" timestamp="1683554160"&gt;18&lt;/key&gt;&lt;/foreign-keys&gt;&lt;ref-type name="Journal Article"&gt;17&lt;/ref-type&gt;&lt;contributors&gt;&lt;authors&gt;&lt;author&gt;Goosey‐Tolfrey, Victoria L&lt;/author&gt;&lt;author&gt;Vegter, Riemer JK&lt;/author&gt;&lt;author&gt;Mason, Barry S&lt;/author&gt;&lt;author&gt;Paulson, Thomas AW&lt;/author&gt;&lt;author&gt;Lenton, John P&lt;/author&gt;&lt;author&gt;Van Der Scheer, Jan W&lt;/author&gt;&lt;author&gt;van der Woude, Lucas HV&lt;/author&gt;&lt;/authors&gt;&lt;/contributors&gt;&lt;titles&gt;&lt;title&gt;Sprint performance and propulsion asymmetries on an ergometer in trained high‐and low‐point wheelchair rugby players&lt;/title&gt;&lt;secondary-title&gt;Scandinavian Journal of Medicine &amp;amp; Science in Sports&lt;/secondary-title&gt;&lt;/titles&gt;&lt;periodical&gt;&lt;full-title&gt;Scandinavian Journal of Medicine &amp;amp; Science in Sports&lt;/full-title&gt;&lt;/periodical&gt;&lt;pages&gt;1586-1593&lt;/pages&gt;&lt;volume&gt;28&lt;/volume&gt;&lt;number&gt;5&lt;/number&gt;&lt;dates&gt;&lt;year&gt;2018&lt;/year&gt;&lt;/dates&gt;&lt;isbn&gt;0905-7188&lt;/isbn&gt;&lt;urls&gt;&lt;/urls&gt;&lt;/record&gt;&lt;/Cite&gt;&lt;/EndNote&gt;</w:instrText>
      </w:r>
      <w:r w:rsidR="00CB6410" w:rsidRPr="44DEDE25">
        <w:rPr>
          <w:color w:val="000000" w:themeColor="text1"/>
        </w:rPr>
        <w:fldChar w:fldCharType="separate"/>
      </w:r>
      <w:r w:rsidRPr="44DEDE25">
        <w:rPr>
          <w:noProof/>
          <w:color w:val="000000" w:themeColor="text1"/>
        </w:rPr>
        <w:t>[15]</w:t>
      </w:r>
      <w:r w:rsidR="00CB6410" w:rsidRPr="44DEDE25">
        <w:rPr>
          <w:color w:val="000000" w:themeColor="text1"/>
        </w:rPr>
        <w:fldChar w:fldCharType="end"/>
      </w:r>
      <w:r w:rsidRPr="44DEDE25">
        <w:rPr>
          <w:color w:val="000000" w:themeColor="text1"/>
        </w:rPr>
        <w:t xml:space="preserve">, the authors reported that HP players achieved faster sprint times (~15%) over 29m compared to LP players.  This was attributed to the HP players achieving higher peak power outputs, which resulted in greater acceleration and, therefore, greater peak velocities </w:t>
      </w:r>
      <w:r w:rsidR="00CB6410" w:rsidRPr="44DEDE25">
        <w:rPr>
          <w:color w:val="000000" w:themeColor="text1"/>
        </w:rPr>
        <w:fldChar w:fldCharType="begin"/>
      </w:r>
      <w:r w:rsidR="00CB6410" w:rsidRPr="44DEDE25">
        <w:rPr>
          <w:color w:val="000000" w:themeColor="text1"/>
        </w:rPr>
        <w:instrText xml:space="preserve"> ADDIN EN.CITE &lt;EndNote&gt;&lt;Cite&gt;&lt;Author&gt;Goosey‐Tolfrey&lt;/Author&gt;&lt;Year&gt;2018&lt;/Year&gt;&lt;RecNum&gt;18&lt;/RecNum&gt;&lt;DisplayText&gt;[15]&lt;/DisplayText&gt;&lt;record&gt;&lt;rec-number&gt;18&lt;/rec-number&gt;&lt;foreign-keys&gt;&lt;key app="EN" db-id="r590tsfx0arpzcetez3vztpka99dx9vtxs2z" timestamp="1683554160"&gt;18&lt;/key&gt;&lt;/foreign-keys&gt;&lt;ref-type name="Journal Article"&gt;17&lt;/ref-type&gt;&lt;contributors&gt;&lt;authors&gt;&lt;author&gt;Goosey‐Tolfrey, Victoria L&lt;/author&gt;&lt;author&gt;Vegter, Riemer JK&lt;/author&gt;&lt;author&gt;Mason, Barry S&lt;/author&gt;&lt;author&gt;Paulson, Thomas AW&lt;/author&gt;&lt;author&gt;Lenton, John P&lt;/author&gt;&lt;author&gt;Van Der Scheer, Jan W&lt;/author&gt;&lt;author&gt;van der Woude, Lucas HV&lt;/author&gt;&lt;/authors&gt;&lt;/contributors&gt;&lt;titles&gt;&lt;title&gt;Sprint performance and propulsion asymmetries on an ergometer in trained high‐and low‐point wheelchair rugby players&lt;/title&gt;&lt;secondary-title&gt;Scandinavian Journal of Medicine &amp;amp; Science in Sports&lt;/secondary-title&gt;&lt;/titles&gt;&lt;periodical&gt;&lt;full-title&gt;Scandinavian Journal of Medicine &amp;amp; Science in Sports&lt;/full-title&gt;&lt;/periodical&gt;&lt;pages&gt;1586-1593&lt;/pages&gt;&lt;volume&gt;28&lt;/volume&gt;&lt;number&gt;5&lt;/number&gt;&lt;dates&gt;&lt;year&gt;2018&lt;/year&gt;&lt;/dates&gt;&lt;isbn&gt;0905-7188&lt;/isbn&gt;&lt;urls&gt;&lt;/urls&gt;&lt;/record&gt;&lt;/Cite&gt;&lt;/EndNote&gt;</w:instrText>
      </w:r>
      <w:r w:rsidR="00CB6410" w:rsidRPr="44DEDE25">
        <w:rPr>
          <w:color w:val="000000" w:themeColor="text1"/>
        </w:rPr>
        <w:fldChar w:fldCharType="separate"/>
      </w:r>
      <w:r w:rsidRPr="44DEDE25">
        <w:rPr>
          <w:noProof/>
          <w:color w:val="000000" w:themeColor="text1"/>
        </w:rPr>
        <w:t>[15]</w:t>
      </w:r>
      <w:r w:rsidR="00CB6410" w:rsidRPr="44DEDE25">
        <w:rPr>
          <w:color w:val="000000" w:themeColor="text1"/>
        </w:rPr>
        <w:fldChar w:fldCharType="end"/>
      </w:r>
      <w:r w:rsidRPr="44DEDE25">
        <w:rPr>
          <w:color w:val="000000" w:themeColor="text1"/>
        </w:rPr>
        <w:t xml:space="preserve">. It should be noted, however, that the high standard deviations reported show there was considerable heterogeneity within the two groups, with some LP players being faster than some HP players </w:t>
      </w:r>
      <w:r w:rsidR="00CB6410" w:rsidRPr="44DEDE25">
        <w:rPr>
          <w:color w:val="000000" w:themeColor="text1"/>
        </w:rPr>
        <w:fldChar w:fldCharType="begin"/>
      </w:r>
      <w:r w:rsidR="00CB6410" w:rsidRPr="44DEDE25">
        <w:rPr>
          <w:color w:val="000000" w:themeColor="text1"/>
        </w:rPr>
        <w:instrText xml:space="preserve"> ADDIN EN.CITE &lt;EndNote&gt;&lt;Cite&gt;&lt;Author&gt;Goosey‐Tolfrey&lt;/Author&gt;&lt;Year&gt;2018&lt;/Year&gt;&lt;RecNum&gt;18&lt;/RecNum&gt;&lt;DisplayText&gt;[15]&lt;/DisplayText&gt;&lt;record&gt;&lt;rec-number&gt;18&lt;/rec-number&gt;&lt;foreign-keys&gt;&lt;key app="EN" db-id="r590tsfx0arpzcetez3vztpka99dx9vtxs2z" timestamp="1683554160"&gt;18&lt;/key&gt;&lt;/foreign-keys&gt;&lt;ref-type name="Journal Article"&gt;17&lt;/ref-type&gt;&lt;contributors&gt;&lt;authors&gt;&lt;author&gt;Goosey‐Tolfrey, Victoria L&lt;/author&gt;&lt;author&gt;Vegter, Riemer JK&lt;/author&gt;&lt;author&gt;Mason, Barry S&lt;/author&gt;&lt;author&gt;Paulson, Thomas AW&lt;/author&gt;&lt;author&gt;Lenton, John P&lt;/author&gt;&lt;author&gt;Van Der Scheer, Jan W&lt;/author&gt;&lt;author&gt;van der Woude, Lucas HV&lt;/author&gt;&lt;/authors&gt;&lt;/contributors&gt;&lt;titles&gt;&lt;title&gt;Sprint performance and propulsion asymmetries on an ergometer in trained high‐and low‐point wheelchair rugby players&lt;/title&gt;&lt;secondary-title&gt;Scandinavian Journal of Medicine &amp;amp; Science in Sports&lt;/secondary-title&gt;&lt;/titles&gt;&lt;periodical&gt;&lt;full-title&gt;Scandinavian Journal of Medicine &amp;amp; Science in Sports&lt;/full-title&gt;&lt;/periodical&gt;&lt;pages&gt;1586-1593&lt;/pages&gt;&lt;volume&gt;28&lt;/volume&gt;&lt;number&gt;5&lt;/number&gt;&lt;dates&gt;&lt;year&gt;2018&lt;/year&gt;&lt;/dates&gt;&lt;isbn&gt;0905-7188&lt;/isbn&gt;&lt;urls&gt;&lt;/urls&gt;&lt;/record&gt;&lt;/Cite&gt;&lt;/EndNote&gt;</w:instrText>
      </w:r>
      <w:r w:rsidR="00CB6410" w:rsidRPr="44DEDE25">
        <w:rPr>
          <w:color w:val="000000" w:themeColor="text1"/>
        </w:rPr>
        <w:fldChar w:fldCharType="separate"/>
      </w:r>
      <w:r w:rsidRPr="44DEDE25">
        <w:rPr>
          <w:noProof/>
          <w:color w:val="000000" w:themeColor="text1"/>
        </w:rPr>
        <w:t>[15]</w:t>
      </w:r>
      <w:r w:rsidR="00CB6410" w:rsidRPr="44DEDE25">
        <w:rPr>
          <w:color w:val="000000" w:themeColor="text1"/>
        </w:rPr>
        <w:fldChar w:fldCharType="end"/>
      </w:r>
      <w:r w:rsidRPr="44DEDE25">
        <w:rPr>
          <w:color w:val="000000" w:themeColor="text1"/>
        </w:rPr>
        <w:t xml:space="preserve">. This led </w:t>
      </w:r>
      <w:proofErr w:type="spellStart"/>
      <w:r w:rsidRPr="44DEDE25">
        <w:rPr>
          <w:color w:val="000000" w:themeColor="text1"/>
        </w:rPr>
        <w:t>Goosey</w:t>
      </w:r>
      <w:proofErr w:type="spellEnd"/>
      <w:r w:rsidRPr="44DEDE25">
        <w:rPr>
          <w:color w:val="000000" w:themeColor="text1"/>
        </w:rPr>
        <w:t xml:space="preserve">-Tolfrey </w:t>
      </w:r>
      <w:r w:rsidRPr="44DEDE25">
        <w:rPr>
          <w:i/>
          <w:iCs/>
          <w:color w:val="000000" w:themeColor="text1"/>
        </w:rPr>
        <w:t>et al.</w:t>
      </w:r>
      <w:r w:rsidRPr="44DEDE25">
        <w:rPr>
          <w:color w:val="000000" w:themeColor="text1"/>
        </w:rPr>
        <w:t xml:space="preserve"> </w:t>
      </w:r>
      <w:r w:rsidR="00CB6410" w:rsidRPr="44DEDE25">
        <w:rPr>
          <w:color w:val="000000" w:themeColor="text1"/>
        </w:rPr>
        <w:fldChar w:fldCharType="begin"/>
      </w:r>
      <w:r w:rsidR="00CB6410" w:rsidRPr="44DEDE25">
        <w:rPr>
          <w:color w:val="000000" w:themeColor="text1"/>
        </w:rPr>
        <w:instrText xml:space="preserve"> ADDIN EN.CITE &lt;EndNote&gt;&lt;Cite&gt;&lt;Author&gt;Goosey‐Tolfrey&lt;/Author&gt;&lt;Year&gt;2018&lt;/Year&gt;&lt;RecNum&gt;18&lt;/RecNum&gt;&lt;DisplayText&gt;[15]&lt;/DisplayText&gt;&lt;record&gt;&lt;rec-number&gt;18&lt;/rec-number&gt;&lt;foreign-keys&gt;&lt;key app="EN" db-id="r590tsfx0arpzcetez3vztpka99dx9vtxs2z" timestamp="1683554160"&gt;18&lt;/key&gt;&lt;/foreign-keys&gt;&lt;ref-type name="Journal Article"&gt;17&lt;/ref-type&gt;&lt;contributors&gt;&lt;authors&gt;&lt;author&gt;Goosey‐Tolfrey, Victoria L&lt;/author&gt;&lt;author&gt;Vegter, Riemer JK&lt;/author&gt;&lt;author&gt;Mason, Barry S&lt;/author&gt;&lt;author&gt;Paulson, Thomas AW&lt;/author&gt;&lt;author&gt;Lenton, John P&lt;/author&gt;&lt;author&gt;Van Der Scheer, Jan W&lt;/author&gt;&lt;author&gt;van der Woude, Lucas HV&lt;/author&gt;&lt;/authors&gt;&lt;/contributors&gt;&lt;titles&gt;&lt;title&gt;Sprint performance and propulsion asymmetries on an ergometer in trained high‐and low‐point wheelchair rugby players&lt;/title&gt;&lt;secondary-title&gt;Scandinavian Journal of Medicine &amp;amp; Science in Sports&lt;/secondary-title&gt;&lt;/titles&gt;&lt;periodical&gt;&lt;full-title&gt;Scandinavian Journal of Medicine &amp;amp; Science in Sports&lt;/full-title&gt;&lt;/periodical&gt;&lt;pages&gt;1586-1593&lt;/pages&gt;&lt;volume&gt;28&lt;/volume&gt;&lt;number&gt;5&lt;/number&gt;&lt;dates&gt;&lt;year&gt;2018&lt;/year&gt;&lt;/dates&gt;&lt;isbn&gt;0905-7188&lt;/isbn&gt;&lt;urls&gt;&lt;/urls&gt;&lt;/record&gt;&lt;/Cite&gt;&lt;/EndNote&gt;</w:instrText>
      </w:r>
      <w:r w:rsidR="00CB6410" w:rsidRPr="44DEDE25">
        <w:rPr>
          <w:color w:val="000000" w:themeColor="text1"/>
        </w:rPr>
        <w:fldChar w:fldCharType="separate"/>
      </w:r>
      <w:r w:rsidRPr="44DEDE25">
        <w:rPr>
          <w:noProof/>
          <w:color w:val="000000" w:themeColor="text1"/>
        </w:rPr>
        <w:t>[15]</w:t>
      </w:r>
      <w:r w:rsidR="00CB6410" w:rsidRPr="44DEDE25">
        <w:rPr>
          <w:color w:val="000000" w:themeColor="text1"/>
        </w:rPr>
        <w:fldChar w:fldCharType="end"/>
      </w:r>
      <w:r w:rsidRPr="44DEDE25">
        <w:rPr>
          <w:color w:val="000000" w:themeColor="text1"/>
        </w:rPr>
        <w:t xml:space="preserve">  to conclude that training status, technical experience, wheelchair configuration, and total mass of the wheelchair user may also contribute to differences in sprint performance. </w:t>
      </w:r>
    </w:p>
    <w:p w14:paraId="6ED2AABD" w14:textId="77777777" w:rsidR="00D26B16" w:rsidRDefault="00D26B16" w:rsidP="0061580C">
      <w:pPr>
        <w:spacing w:line="360" w:lineRule="auto"/>
        <w:jc w:val="both"/>
        <w:rPr>
          <w:color w:val="000000" w:themeColor="text1"/>
        </w:rPr>
      </w:pPr>
    </w:p>
    <w:p w14:paraId="159ACC23" w14:textId="31AACE79" w:rsidR="000C1F91" w:rsidRDefault="002C4D49" w:rsidP="000C1F91">
      <w:pPr>
        <w:spacing w:line="360" w:lineRule="auto"/>
        <w:jc w:val="both"/>
        <w:rPr>
          <w:color w:val="000000" w:themeColor="text1"/>
        </w:rPr>
      </w:pPr>
      <w:r>
        <w:rPr>
          <w:color w:val="000000" w:themeColor="text1"/>
        </w:rPr>
        <w:t xml:space="preserve">In this study, due to the recreational nature of the players, not </w:t>
      </w:r>
      <w:proofErr w:type="gramStart"/>
      <w:r>
        <w:rPr>
          <w:color w:val="000000" w:themeColor="text1"/>
        </w:rPr>
        <w:t>all of</w:t>
      </w:r>
      <w:proofErr w:type="gramEnd"/>
      <w:r>
        <w:rPr>
          <w:color w:val="000000" w:themeColor="text1"/>
        </w:rPr>
        <w:t xml:space="preserve"> the participants had their own </w:t>
      </w:r>
      <w:r w:rsidR="00E631B2">
        <w:rPr>
          <w:color w:val="000000" w:themeColor="text1"/>
        </w:rPr>
        <w:t>WCR chairs</w:t>
      </w:r>
      <w:r>
        <w:rPr>
          <w:color w:val="000000" w:themeColor="text1"/>
        </w:rPr>
        <w:t>, and some players were using club chairs, which were not individualised to them</w:t>
      </w:r>
      <w:r w:rsidR="00E631B2">
        <w:rPr>
          <w:color w:val="000000" w:themeColor="text1"/>
        </w:rPr>
        <w:t xml:space="preserve">, which may have also </w:t>
      </w:r>
      <w:r w:rsidR="00F11B52">
        <w:rPr>
          <w:color w:val="000000" w:themeColor="text1"/>
        </w:rPr>
        <w:t>affected</w:t>
      </w:r>
      <w:r w:rsidR="00E631B2">
        <w:rPr>
          <w:color w:val="000000" w:themeColor="text1"/>
        </w:rPr>
        <w:t xml:space="preserve"> performance. Previously</w:t>
      </w:r>
      <w:r w:rsidR="00F11B52">
        <w:rPr>
          <w:color w:val="000000" w:themeColor="text1"/>
        </w:rPr>
        <w:t xml:space="preserve">, it has been suggested that the wheelchair configuration [29] and abdominal binding can significantly alter some aspects of the </w:t>
      </w:r>
      <w:r w:rsidR="00347F04">
        <w:rPr>
          <w:color w:val="000000" w:themeColor="text1"/>
        </w:rPr>
        <w:t>WCR</w:t>
      </w:r>
      <w:r w:rsidR="000C1F91" w:rsidRPr="00F93CC4">
        <w:rPr>
          <w:color w:val="000000" w:themeColor="text1"/>
        </w:rPr>
        <w:t xml:space="preserve"> performance</w:t>
      </w:r>
      <w:r w:rsidR="00347F04">
        <w:rPr>
          <w:color w:val="000000" w:themeColor="text1"/>
        </w:rPr>
        <w:t xml:space="preserve"> </w:t>
      </w:r>
      <w:r w:rsidR="00347F04">
        <w:rPr>
          <w:color w:val="000000" w:themeColor="text1"/>
        </w:rPr>
        <w:fldChar w:fldCharType="begin"/>
      </w:r>
      <w:r w:rsidR="00F76583">
        <w:rPr>
          <w:color w:val="000000" w:themeColor="text1"/>
        </w:rPr>
        <w:instrText xml:space="preserve"> ADDIN EN.CITE &lt;EndNote&gt;&lt;Cite&gt;&lt;Author&gt;West&lt;/Author&gt;&lt;Year&gt;2014&lt;/Year&gt;&lt;RecNum&gt;37&lt;/RecNum&gt;&lt;DisplayText&gt;[17]&lt;/DisplayText&gt;&lt;record&gt;&lt;rec-number&gt;37&lt;/rec-number&gt;&lt;foreign-keys&gt;&lt;key app="EN" db-id="r590tsfx0arpzcetez3vztpka99dx9vtxs2z" timestamp="1683554865"&gt;37&lt;/key&gt;&lt;/foreign-keys&gt;&lt;ref-type name="Journal Article"&gt;17&lt;/ref-type&gt;&lt;contributors&gt;&lt;authors&gt;&lt;author&gt;West, Christopher R&lt;/author&gt;&lt;author&gt;Campbell, Ian G&lt;/author&gt;&lt;author&gt;Goosey-Tolfrey, Victoria L&lt;/author&gt;&lt;author&gt;Mason, Barry S&lt;/author&gt;&lt;author&gt;Romer, Lee M&lt;/author&gt;&lt;/authors&gt;&lt;/contributors&gt;&lt;titles&gt;&lt;title&gt;Effects of abdominal binding on field-based exercise responses in Paralympic athletes with cervical spinal cord injury&lt;/title&gt;&lt;secondary-title&gt;Journal of Science and Medicine in Sport&lt;/secondary-title&gt;&lt;/titles&gt;&lt;periodical&gt;&lt;full-title&gt;Journal of science and medicine in sport&lt;/full-title&gt;&lt;/periodical&gt;&lt;pages&gt;351-355&lt;/pages&gt;&lt;volume&gt;17&lt;/volume&gt;&lt;number&gt;4&lt;/number&gt;&lt;dates&gt;&lt;year&gt;2014&lt;/year&gt;&lt;/dates&gt;&lt;isbn&gt;1440-2440&lt;/isbn&gt;&lt;urls&gt;&lt;related-urls&gt;&lt;url&gt;https://www.jsams.org/article/S1440-2440(13)00145-X/fulltext&lt;/url&gt;&lt;/related-urls&gt;&lt;/urls&gt;&lt;/record&gt;&lt;/Cite&gt;&lt;/EndNote&gt;</w:instrText>
      </w:r>
      <w:r w:rsidR="00347F04">
        <w:rPr>
          <w:color w:val="000000" w:themeColor="text1"/>
        </w:rPr>
        <w:fldChar w:fldCharType="separate"/>
      </w:r>
      <w:r w:rsidR="00F76583">
        <w:rPr>
          <w:noProof/>
          <w:color w:val="000000" w:themeColor="text1"/>
        </w:rPr>
        <w:t>[17]</w:t>
      </w:r>
      <w:r w:rsidR="00347F04">
        <w:rPr>
          <w:color w:val="000000" w:themeColor="text1"/>
        </w:rPr>
        <w:fldChar w:fldCharType="end"/>
      </w:r>
      <w:r w:rsidR="00347F04">
        <w:rPr>
          <w:color w:val="000000" w:themeColor="text1"/>
        </w:rPr>
        <w:t>. In their study</w:t>
      </w:r>
      <w:r w:rsidR="005F7B54">
        <w:rPr>
          <w:color w:val="000000" w:themeColor="text1"/>
        </w:rPr>
        <w:t>,</w:t>
      </w:r>
      <w:r w:rsidR="00347F04">
        <w:rPr>
          <w:color w:val="000000" w:themeColor="text1"/>
        </w:rPr>
        <w:t xml:space="preserve"> West </w:t>
      </w:r>
      <w:r w:rsidR="00347F04" w:rsidRPr="00691C4D">
        <w:rPr>
          <w:i/>
          <w:iCs/>
          <w:color w:val="000000" w:themeColor="text1"/>
        </w:rPr>
        <w:t>et al.</w:t>
      </w:r>
      <w:r w:rsidR="00347F04">
        <w:rPr>
          <w:color w:val="000000" w:themeColor="text1"/>
        </w:rPr>
        <w:t xml:space="preserve"> </w:t>
      </w:r>
      <w:r w:rsidR="00691C4D">
        <w:rPr>
          <w:color w:val="000000" w:themeColor="text1"/>
        </w:rPr>
        <w:fldChar w:fldCharType="begin"/>
      </w:r>
      <w:r w:rsidR="00F76583">
        <w:rPr>
          <w:color w:val="000000" w:themeColor="text1"/>
        </w:rPr>
        <w:instrText xml:space="preserve"> ADDIN EN.CITE &lt;EndNote&gt;&lt;Cite&gt;&lt;Author&gt;West&lt;/Author&gt;&lt;Year&gt;2014&lt;/Year&gt;&lt;RecNum&gt;37&lt;/RecNum&gt;&lt;DisplayText&gt;[17]&lt;/DisplayText&gt;&lt;record&gt;&lt;rec-number&gt;37&lt;/rec-number&gt;&lt;foreign-keys&gt;&lt;key app="EN" db-id="r590tsfx0arpzcetez3vztpka99dx9vtxs2z" timestamp="1683554865"&gt;37&lt;/key&gt;&lt;/foreign-keys&gt;&lt;ref-type name="Journal Article"&gt;17&lt;/ref-type&gt;&lt;contributors&gt;&lt;authors&gt;&lt;author&gt;West, Christopher R&lt;/author&gt;&lt;author&gt;Campbell, Ian G&lt;/author&gt;&lt;author&gt;Goosey-Tolfrey, Victoria L&lt;/author&gt;&lt;author&gt;Mason, Barry S&lt;/author&gt;&lt;author&gt;Romer, Lee M&lt;/author&gt;&lt;/authors&gt;&lt;/contributors&gt;&lt;titles&gt;&lt;title&gt;Effects of abdominal binding on field-based exercise responses in Paralympic athletes with cervical spinal cord injury&lt;/title&gt;&lt;secondary-title&gt;Journal of Science and Medicine in Sport&lt;/secondary-title&gt;&lt;/titles&gt;&lt;periodical&gt;&lt;full-title&gt;Journal of science and medicine in sport&lt;/full-title&gt;&lt;/periodical&gt;&lt;pages&gt;351-355&lt;/pages&gt;&lt;volume&gt;17&lt;/volume&gt;&lt;number&gt;4&lt;/number&gt;&lt;dates&gt;&lt;year&gt;2014&lt;/year&gt;&lt;/dates&gt;&lt;isbn&gt;1440-2440&lt;/isbn&gt;&lt;urls&gt;&lt;related-urls&gt;&lt;url&gt;https://www.jsams.org/article/S1440-2440(13)00145-X/fulltext&lt;/url&gt;&lt;/related-urls&gt;&lt;/urls&gt;&lt;/record&gt;&lt;/Cite&gt;&lt;/EndNote&gt;</w:instrText>
      </w:r>
      <w:r w:rsidR="00691C4D">
        <w:rPr>
          <w:color w:val="000000" w:themeColor="text1"/>
        </w:rPr>
        <w:fldChar w:fldCharType="separate"/>
      </w:r>
      <w:r w:rsidR="00F76583">
        <w:rPr>
          <w:noProof/>
          <w:color w:val="000000" w:themeColor="text1"/>
        </w:rPr>
        <w:t>[17]</w:t>
      </w:r>
      <w:r w:rsidR="00691C4D">
        <w:rPr>
          <w:color w:val="000000" w:themeColor="text1"/>
        </w:rPr>
        <w:fldChar w:fldCharType="end"/>
      </w:r>
      <w:r w:rsidR="00691C4D">
        <w:rPr>
          <w:color w:val="000000" w:themeColor="text1"/>
        </w:rPr>
        <w:t xml:space="preserve"> </w:t>
      </w:r>
      <w:r w:rsidR="00347F04">
        <w:rPr>
          <w:color w:val="000000" w:themeColor="text1"/>
        </w:rPr>
        <w:t>reported in athletes with cervical SCI</w:t>
      </w:r>
      <w:r w:rsidR="005F7B54">
        <w:rPr>
          <w:color w:val="000000" w:themeColor="text1"/>
        </w:rPr>
        <w:t>, the use of abdominal binding resulted in a decrease in time to complete an acceleration/deceleration test and an increase in distance covered during a repeated four-minute</w:t>
      </w:r>
      <w:r w:rsidR="00691C4D">
        <w:rPr>
          <w:color w:val="000000" w:themeColor="text1"/>
        </w:rPr>
        <w:t xml:space="preserve"> push test. </w:t>
      </w:r>
      <w:r w:rsidR="00F11B52">
        <w:rPr>
          <w:color w:val="000000" w:themeColor="text1"/>
        </w:rPr>
        <w:t xml:space="preserve">The authors partially attributed these improvements in WCR-related performance </w:t>
      </w:r>
      <w:r w:rsidR="00691C4D">
        <w:rPr>
          <w:color w:val="000000" w:themeColor="text1"/>
        </w:rPr>
        <w:t xml:space="preserve">to improvements in trunk stability </w:t>
      </w:r>
      <w:r w:rsidR="00691C4D">
        <w:rPr>
          <w:color w:val="000000" w:themeColor="text1"/>
        </w:rPr>
        <w:fldChar w:fldCharType="begin"/>
      </w:r>
      <w:r w:rsidR="00F76583">
        <w:rPr>
          <w:color w:val="000000" w:themeColor="text1"/>
        </w:rPr>
        <w:instrText xml:space="preserve"> ADDIN EN.CITE &lt;EndNote&gt;&lt;Cite&gt;&lt;Author&gt;West&lt;/Author&gt;&lt;Year&gt;2014&lt;/Year&gt;&lt;RecNum&gt;37&lt;/RecNum&gt;&lt;DisplayText&gt;[17]&lt;/DisplayText&gt;&lt;record&gt;&lt;rec-number&gt;37&lt;/rec-number&gt;&lt;foreign-keys&gt;&lt;key app="EN" db-id="r590tsfx0arpzcetez3vztpka99dx9vtxs2z" timestamp="1683554865"&gt;37&lt;/key&gt;&lt;/foreign-keys&gt;&lt;ref-type name="Journal Article"&gt;17&lt;/ref-type&gt;&lt;contributors&gt;&lt;authors&gt;&lt;author&gt;West, Christopher R&lt;/author&gt;&lt;author&gt;Campbell, Ian G&lt;/author&gt;&lt;author&gt;Goosey-Tolfrey, Victoria L&lt;/author&gt;&lt;author&gt;Mason, Barry S&lt;/author&gt;&lt;author&gt;Romer, Lee M&lt;/author&gt;&lt;/authors&gt;&lt;/contributors&gt;&lt;titles&gt;&lt;title&gt;Effects of abdominal binding on field-based exercise responses in Paralympic athletes with cervical spinal cord injury&lt;/title&gt;&lt;secondary-title&gt;Journal of Science and Medicine in Sport&lt;/secondary-title&gt;&lt;/titles&gt;&lt;periodical&gt;&lt;full-title&gt;Journal of science and medicine in sport&lt;/full-title&gt;&lt;/periodical&gt;&lt;pages&gt;351-355&lt;/pages&gt;&lt;volume&gt;17&lt;/volume&gt;&lt;number&gt;4&lt;/number&gt;&lt;dates&gt;&lt;year&gt;2014&lt;/year&gt;&lt;/dates&gt;&lt;isbn&gt;1440-2440&lt;/isbn&gt;&lt;urls&gt;&lt;related-urls&gt;&lt;url&gt;https://www.jsams.org/article/S1440-2440(13)00145-X/fulltext&lt;/url&gt;&lt;/related-urls&gt;&lt;/urls&gt;&lt;/record&gt;&lt;/Cite&gt;&lt;/EndNote&gt;</w:instrText>
      </w:r>
      <w:r w:rsidR="00691C4D">
        <w:rPr>
          <w:color w:val="000000" w:themeColor="text1"/>
        </w:rPr>
        <w:fldChar w:fldCharType="separate"/>
      </w:r>
      <w:r w:rsidR="00F76583">
        <w:rPr>
          <w:noProof/>
          <w:color w:val="000000" w:themeColor="text1"/>
        </w:rPr>
        <w:t>[17]</w:t>
      </w:r>
      <w:r w:rsidR="00691C4D">
        <w:rPr>
          <w:color w:val="000000" w:themeColor="text1"/>
        </w:rPr>
        <w:fldChar w:fldCharType="end"/>
      </w:r>
      <w:r w:rsidR="00691C4D">
        <w:rPr>
          <w:color w:val="000000" w:themeColor="text1"/>
        </w:rPr>
        <w:t>.</w:t>
      </w:r>
      <w:r w:rsidR="00580346">
        <w:rPr>
          <w:color w:val="000000" w:themeColor="text1"/>
        </w:rPr>
        <w:t xml:space="preserve"> It has also been reported that athletes who adopt a deeper seating position have reduced trunk range of motion on the first push and display a more upright </w:t>
      </w:r>
      <w:r w:rsidR="00F11B52">
        <w:rPr>
          <w:color w:val="000000" w:themeColor="text1"/>
        </w:rPr>
        <w:t>position during subsequent pushes, reducing</w:t>
      </w:r>
      <w:r w:rsidR="00580346">
        <w:rPr>
          <w:color w:val="000000" w:themeColor="text1"/>
        </w:rPr>
        <w:t xml:space="preserve"> their ability to accelerate from a standstill </w:t>
      </w:r>
      <w:r w:rsidR="00580346">
        <w:rPr>
          <w:color w:val="000000" w:themeColor="text1"/>
        </w:rPr>
        <w:fldChar w:fldCharType="begin"/>
      </w:r>
      <w:r w:rsidR="00FA4973">
        <w:rPr>
          <w:color w:val="000000" w:themeColor="text1"/>
        </w:rPr>
        <w:instrText xml:space="preserve"> ADDIN EN.CITE &lt;EndNote&gt;&lt;Cite&gt;&lt;Author&gt;Vanlandewijck&lt;/Author&gt;&lt;Year&gt;2011&lt;/Year&gt;&lt;RecNum&gt;67&lt;/RecNum&gt;&lt;DisplayText&gt;[29]&lt;/DisplayText&gt;&lt;record&gt;&lt;rec-number&gt;67&lt;/rec-number&gt;&lt;foreign-keys&gt;&lt;key app="EN" db-id="r590tsfx0arpzcetez3vztpka99dx9vtxs2z" timestamp="1704797683"&gt;67&lt;/key&gt;&lt;/foreign-keys&gt;&lt;ref-type name="Journal Article"&gt;17&lt;/ref-type&gt;&lt;contributors&gt;&lt;authors&gt;&lt;author&gt;Vanlandewijck, Yves C&lt;/author&gt;&lt;author&gt;Verellen, Joeri&lt;/author&gt;&lt;author&gt;Tweedy, Sean&lt;/author&gt;&lt;/authors&gt;&lt;/contributors&gt;&lt;titles&gt;&lt;title&gt;Towards evidence-based classification in wheelchair sports: Impact of seating position on wheelchair acceleration&lt;/title&gt;&lt;secondary-title&gt;Journal of Sports Sciences&lt;/secondary-title&gt;&lt;/titles&gt;&lt;periodical&gt;&lt;full-title&gt;Journal of Sports Sciences&lt;/full-title&gt;&lt;/periodical&gt;&lt;pages&gt;1089-1096&lt;/pages&gt;&lt;volume&gt;29&lt;/volume&gt;&lt;number&gt;10&lt;/number&gt;&lt;dates&gt;&lt;year&gt;2011&lt;/year&gt;&lt;/dates&gt;&lt;isbn&gt;0264-0414&lt;/isbn&gt;&lt;urls&gt;&lt;/urls&gt;&lt;/record&gt;&lt;/Cite&gt;&lt;/EndNote&gt;</w:instrText>
      </w:r>
      <w:r w:rsidR="00580346">
        <w:rPr>
          <w:color w:val="000000" w:themeColor="text1"/>
        </w:rPr>
        <w:fldChar w:fldCharType="separate"/>
      </w:r>
      <w:r w:rsidR="00FA4973">
        <w:rPr>
          <w:noProof/>
          <w:color w:val="000000" w:themeColor="text1"/>
        </w:rPr>
        <w:t>[29]</w:t>
      </w:r>
      <w:r w:rsidR="00580346">
        <w:rPr>
          <w:color w:val="000000" w:themeColor="text1"/>
        </w:rPr>
        <w:fldChar w:fldCharType="end"/>
      </w:r>
      <w:r w:rsidR="00893261">
        <w:rPr>
          <w:color w:val="000000" w:themeColor="text1"/>
        </w:rPr>
        <w:t>. It is suggested that there is a complex interplay between the player and the wheelchair</w:t>
      </w:r>
      <w:r w:rsidR="00F11B52">
        <w:rPr>
          <w:color w:val="000000" w:themeColor="text1"/>
        </w:rPr>
        <w:t>, which can influence performance [29, 30]. Thus, WCR players may benefit from having their wheelchairs and personal equipment set up</w:t>
      </w:r>
      <w:r w:rsidR="00893261">
        <w:rPr>
          <w:color w:val="000000" w:themeColor="text1"/>
        </w:rPr>
        <w:t xml:space="preserve"> individually optimised. However, while this level of individualisation may be</w:t>
      </w:r>
      <w:r w:rsidR="000C1F91" w:rsidRPr="00F93CC4">
        <w:rPr>
          <w:color w:val="000000" w:themeColor="text1"/>
        </w:rPr>
        <w:t xml:space="preserve"> optimal </w:t>
      </w:r>
      <w:r w:rsidR="00661128">
        <w:rPr>
          <w:color w:val="000000" w:themeColor="text1"/>
        </w:rPr>
        <w:t xml:space="preserve">for </w:t>
      </w:r>
      <w:r w:rsidR="000C1F91" w:rsidRPr="00F93CC4">
        <w:rPr>
          <w:color w:val="000000" w:themeColor="text1"/>
        </w:rPr>
        <w:t xml:space="preserve">performance, it is expensive and </w:t>
      </w:r>
      <w:r w:rsidR="003C7C17">
        <w:rPr>
          <w:color w:val="000000" w:themeColor="text1"/>
        </w:rPr>
        <w:t xml:space="preserve">may be </w:t>
      </w:r>
      <w:r w:rsidR="005F7B54">
        <w:rPr>
          <w:color w:val="000000" w:themeColor="text1"/>
        </w:rPr>
        <w:t>unrealistic for recreational players who must</w:t>
      </w:r>
      <w:r w:rsidR="00893261">
        <w:rPr>
          <w:color w:val="000000" w:themeColor="text1"/>
        </w:rPr>
        <w:t xml:space="preserve"> buy their equipment.</w:t>
      </w:r>
    </w:p>
    <w:p w14:paraId="329BC5C4" w14:textId="77777777" w:rsidR="00F11B52" w:rsidRDefault="00F11B52" w:rsidP="000C1F91">
      <w:pPr>
        <w:spacing w:line="360" w:lineRule="auto"/>
        <w:jc w:val="both"/>
        <w:rPr>
          <w:color w:val="000000" w:themeColor="text1"/>
        </w:rPr>
      </w:pPr>
    </w:p>
    <w:p w14:paraId="2F80D405" w14:textId="7052168E" w:rsidR="007C510B" w:rsidRDefault="44DEDE25" w:rsidP="00BA2C8E">
      <w:pPr>
        <w:spacing w:line="360" w:lineRule="auto"/>
        <w:jc w:val="both"/>
        <w:rPr>
          <w:color w:val="000000" w:themeColor="text1"/>
        </w:rPr>
      </w:pPr>
      <w:r w:rsidRPr="44DEDE25">
        <w:rPr>
          <w:color w:val="000000" w:themeColor="text1"/>
        </w:rPr>
        <w:t xml:space="preserve">As with the sprint test, there was little difference in the RS performance between the Fours and Fives. There was also little difference found between Non-SCI and SCI players. The fastest </w:t>
      </w:r>
      <w:r w:rsidRPr="44DEDE25">
        <w:rPr>
          <w:color w:val="000000" w:themeColor="text1"/>
        </w:rPr>
        <w:lastRenderedPageBreak/>
        <w:t xml:space="preserve">average 20m times of the recreational players in this current study were slower than the times reported for unbound Great Britain WCR players (10 x 20m) by West </w:t>
      </w:r>
      <w:r w:rsidRPr="44DEDE25">
        <w:rPr>
          <w:i/>
          <w:iCs/>
          <w:color w:val="000000" w:themeColor="text1"/>
        </w:rPr>
        <w:t xml:space="preserve">et al. </w:t>
      </w:r>
      <w:r w:rsidR="00EA4D09" w:rsidRPr="44DEDE25">
        <w:rPr>
          <w:i/>
          <w:iCs/>
          <w:color w:val="000000" w:themeColor="text1"/>
        </w:rPr>
        <w:fldChar w:fldCharType="begin"/>
      </w:r>
      <w:r w:rsidR="00EA4D09" w:rsidRPr="44DEDE25">
        <w:rPr>
          <w:i/>
          <w:iCs/>
          <w:color w:val="000000" w:themeColor="text1"/>
        </w:rPr>
        <w:instrText xml:space="preserve"> ADDIN EN.CITE &lt;EndNote&gt;&lt;Cite&gt;&lt;Author&gt;West&lt;/Author&gt;&lt;Year&gt;2014&lt;/Year&gt;&lt;RecNum&gt;37&lt;/RecNum&gt;&lt;DisplayText&gt;[17]&lt;/DisplayText&gt;&lt;record&gt;&lt;rec-number&gt;37&lt;/rec-number&gt;&lt;foreign-keys&gt;&lt;key app="EN" db-id="r590tsfx0arpzcetez3vztpka99dx9vtxs2z" timestamp="1683554865"&gt;37&lt;/key&gt;&lt;/foreign-keys&gt;&lt;ref-type name="Journal Article"&gt;17&lt;/ref-type&gt;&lt;contributors&gt;&lt;authors&gt;&lt;author&gt;West, Christopher R&lt;/author&gt;&lt;author&gt;Campbell, Ian G&lt;/author&gt;&lt;author&gt;Goosey-Tolfrey, Victoria L&lt;/author&gt;&lt;author&gt;Mason, Barry S&lt;/author&gt;&lt;author&gt;Romer, Lee M&lt;/author&gt;&lt;/authors&gt;&lt;/contributors&gt;&lt;titles&gt;&lt;title&gt;Effects of abdominal binding on field-based exercise responses in Paralympic athletes with cervical spinal cord injury&lt;/title&gt;&lt;secondary-title&gt;Journal of Science and Medicine in Sport&lt;/secondary-title&gt;&lt;/titles&gt;&lt;periodical&gt;&lt;full-title&gt;Journal of science and medicine in sport&lt;/full-title&gt;&lt;/periodical&gt;&lt;pages&gt;351-355&lt;/pages&gt;&lt;volume&gt;17&lt;/volume&gt;&lt;number&gt;4&lt;/number&gt;&lt;dates&gt;&lt;year&gt;2014&lt;/year&gt;&lt;/dates&gt;&lt;isbn&gt;1440-2440&lt;/isbn&gt;&lt;urls&gt;&lt;related-urls&gt;&lt;url&gt;https://www.jsams.org/article/S1440-2440(13)00145-X/fulltext&lt;/url&gt;&lt;/related-urls&gt;&lt;/urls&gt;&lt;/record&gt;&lt;/Cite&gt;&lt;/EndNote&gt;</w:instrText>
      </w:r>
      <w:r w:rsidR="00EA4D09" w:rsidRPr="44DEDE25">
        <w:rPr>
          <w:i/>
          <w:iCs/>
          <w:color w:val="000000" w:themeColor="text1"/>
        </w:rPr>
        <w:fldChar w:fldCharType="separate"/>
      </w:r>
      <w:r w:rsidRPr="44DEDE25">
        <w:rPr>
          <w:i/>
          <w:iCs/>
          <w:noProof/>
          <w:color w:val="000000" w:themeColor="text1"/>
        </w:rPr>
        <w:t>[17]</w:t>
      </w:r>
      <w:r w:rsidR="00EA4D09" w:rsidRPr="44DEDE25">
        <w:rPr>
          <w:i/>
          <w:iCs/>
          <w:color w:val="000000" w:themeColor="text1"/>
        </w:rPr>
        <w:fldChar w:fldCharType="end"/>
      </w:r>
      <w:r w:rsidRPr="44DEDE25">
        <w:rPr>
          <w:color w:val="000000" w:themeColor="text1"/>
        </w:rPr>
        <w:t xml:space="preserve"> (6.38 ± 0.55s Vs 6.64 ± 0.44s [Fives] and 6.64 ± 0.70s [Non-SCI]). A further study by Gee </w:t>
      </w:r>
      <w:r w:rsidRPr="44DEDE25">
        <w:rPr>
          <w:i/>
          <w:iCs/>
          <w:color w:val="000000" w:themeColor="text1"/>
        </w:rPr>
        <w:t>et al.</w:t>
      </w:r>
      <w:r w:rsidRPr="44DEDE25">
        <w:rPr>
          <w:color w:val="000000" w:themeColor="text1"/>
        </w:rPr>
        <w:t xml:space="preserve"> </w:t>
      </w:r>
      <w:r w:rsidR="00EA4D09" w:rsidRPr="44DEDE25">
        <w:rPr>
          <w:color w:val="000000" w:themeColor="text1"/>
        </w:rPr>
        <w:fldChar w:fldCharType="begin"/>
      </w:r>
      <w:r w:rsidR="00EA4D09" w:rsidRPr="44DEDE25">
        <w:rPr>
          <w:color w:val="000000" w:themeColor="text1"/>
        </w:rPr>
        <w:instrText xml:space="preserve"> ADDIN EN.CITE &lt;EndNote&gt;&lt;Cite&gt;&lt;Author&gt;Gee&lt;/Author&gt;&lt;Year&gt;2018&lt;/Year&gt;&lt;RecNum&gt;14&lt;/RecNum&gt;&lt;DisplayText&gt;[16]&lt;/DisplayText&gt;&lt;record&gt;&lt;rec-number&gt;14&lt;/rec-number&gt;&lt;foreign-keys&gt;&lt;key app="EN" db-id="r590tsfx0arpzcetez3vztpka99dx9vtxs2z" timestamp="1683554022"&gt;14&lt;/key&gt;&lt;/foreign-keys&gt;&lt;ref-type name="Journal Article"&gt;17&lt;/ref-type&gt;&lt;contributors&gt;&lt;authors&gt;&lt;author&gt;Gee, Cameron M&lt;/author&gt;&lt;author&gt;Lacroix, Melissa A&lt;/author&gt;&lt;author&gt;West, Christopher R&lt;/author&gt;&lt;/authors&gt;&lt;/contributors&gt;&lt;titles&gt;&lt;title&gt;A 20× 20 m repeated sprint field test replicates the demands of wheelchair rugby&lt;/title&gt;&lt;secondary-title&gt;Journal of Science and Medicine in Sport&lt;/secondary-title&gt;&lt;/titles&gt;&lt;periodical&gt;&lt;full-title&gt;Journal of science and medicine in sport&lt;/full-title&gt;&lt;/periodical&gt;&lt;pages&gt;753-757&lt;/pages&gt;&lt;volume&gt;21&lt;/volume&gt;&lt;number&gt;7&lt;/number&gt;&lt;dates&gt;&lt;year&gt;2018&lt;/year&gt;&lt;/dates&gt;&lt;isbn&gt;1440-2440&lt;/isbn&gt;&lt;urls&gt;&lt;related-urls&gt;&lt;url&gt;https://www.jsams.org/article/S1440-2440(17)31863-7/fulltext&lt;/url&gt;&lt;/related-urls&gt;&lt;/urls&gt;&lt;/record&gt;&lt;/Cite&gt;&lt;/EndNote&gt;</w:instrText>
      </w:r>
      <w:r w:rsidR="00EA4D09" w:rsidRPr="44DEDE25">
        <w:rPr>
          <w:color w:val="000000" w:themeColor="text1"/>
        </w:rPr>
        <w:fldChar w:fldCharType="separate"/>
      </w:r>
      <w:r w:rsidRPr="44DEDE25">
        <w:rPr>
          <w:noProof/>
          <w:color w:val="000000" w:themeColor="text1"/>
        </w:rPr>
        <w:t>[16]</w:t>
      </w:r>
      <w:r w:rsidR="00EA4D09" w:rsidRPr="44DEDE25">
        <w:rPr>
          <w:color w:val="000000" w:themeColor="text1"/>
        </w:rPr>
        <w:fldChar w:fldCharType="end"/>
      </w:r>
      <w:r w:rsidRPr="44DEDE25">
        <w:rPr>
          <w:color w:val="000000" w:themeColor="text1"/>
        </w:rPr>
        <w:t xml:space="preserve"> investigated RS in WCR players during an international training camp. They reported that, on average, the LP players took 7.93 ± 0.83s and the HP players 6.50 ± 0.06s to complete the 20 x 20m sprints. In this study, both the Fours and Fives (7.06 ± 0.87s and 7.09 ± 0.62s, respectively) and SCI and Non-SCI players (7.07 ± 0.61s and 7.07 ± 0.91s, respectively) were faster than the LP players in Gee </w:t>
      </w:r>
      <w:r w:rsidRPr="44DEDE25">
        <w:rPr>
          <w:i/>
          <w:iCs/>
          <w:color w:val="000000" w:themeColor="text1"/>
        </w:rPr>
        <w:t>et al.</w:t>
      </w:r>
      <w:r w:rsidRPr="44DEDE25">
        <w:rPr>
          <w:color w:val="000000" w:themeColor="text1"/>
        </w:rPr>
        <w:t xml:space="preserve"> </w:t>
      </w:r>
      <w:r w:rsidR="00EA4D09" w:rsidRPr="44DEDE25">
        <w:rPr>
          <w:color w:val="000000" w:themeColor="text1"/>
        </w:rPr>
        <w:fldChar w:fldCharType="begin"/>
      </w:r>
      <w:r w:rsidR="00EA4D09" w:rsidRPr="44DEDE25">
        <w:rPr>
          <w:color w:val="000000" w:themeColor="text1"/>
        </w:rPr>
        <w:instrText xml:space="preserve"> ADDIN EN.CITE &lt;EndNote&gt;&lt;Cite&gt;&lt;Author&gt;Gee&lt;/Author&gt;&lt;Year&gt;2018&lt;/Year&gt;&lt;RecNum&gt;14&lt;/RecNum&gt;&lt;DisplayText&gt;[16]&lt;/DisplayText&gt;&lt;record&gt;&lt;rec-number&gt;14&lt;/rec-number&gt;&lt;foreign-keys&gt;&lt;key app="EN" db-id="r590tsfx0arpzcetez3vztpka99dx9vtxs2z" timestamp="1683554022"&gt;14&lt;/key&gt;&lt;/foreign-keys&gt;&lt;ref-type name="Journal Article"&gt;17&lt;/ref-type&gt;&lt;contributors&gt;&lt;authors&gt;&lt;author&gt;Gee, Cameron M&lt;/author&gt;&lt;author&gt;Lacroix, Melissa A&lt;/author&gt;&lt;author&gt;West, Christopher R&lt;/author&gt;&lt;/authors&gt;&lt;/contributors&gt;&lt;titles&gt;&lt;title&gt;A 20× 20 m repeated sprint field test replicates the demands of wheelchair rugby&lt;/title&gt;&lt;secondary-title&gt;Journal of Science and Medicine in Sport&lt;/secondary-title&gt;&lt;/titles&gt;&lt;periodical&gt;&lt;full-title&gt;Journal of science and medicine in sport&lt;/full-title&gt;&lt;/periodical&gt;&lt;pages&gt;753-757&lt;/pages&gt;&lt;volume&gt;21&lt;/volume&gt;&lt;number&gt;7&lt;/number&gt;&lt;dates&gt;&lt;year&gt;2018&lt;/year&gt;&lt;/dates&gt;&lt;isbn&gt;1440-2440&lt;/isbn&gt;&lt;urls&gt;&lt;related-urls&gt;&lt;url&gt;https://www.jsams.org/article/S1440-2440(17)31863-7/fulltext&lt;/url&gt;&lt;/related-urls&gt;&lt;/urls&gt;&lt;/record&gt;&lt;/Cite&gt;&lt;/EndNote&gt;</w:instrText>
      </w:r>
      <w:r w:rsidR="00EA4D09" w:rsidRPr="44DEDE25">
        <w:rPr>
          <w:color w:val="000000" w:themeColor="text1"/>
        </w:rPr>
        <w:fldChar w:fldCharType="separate"/>
      </w:r>
      <w:r w:rsidRPr="44DEDE25">
        <w:rPr>
          <w:noProof/>
          <w:color w:val="000000" w:themeColor="text1"/>
        </w:rPr>
        <w:t>[16]</w:t>
      </w:r>
      <w:r w:rsidR="00EA4D09" w:rsidRPr="44DEDE25">
        <w:rPr>
          <w:color w:val="000000" w:themeColor="text1"/>
        </w:rPr>
        <w:fldChar w:fldCharType="end"/>
      </w:r>
      <w:r w:rsidRPr="44DEDE25">
        <w:rPr>
          <w:color w:val="000000" w:themeColor="text1"/>
        </w:rPr>
        <w:t xml:space="preserve"> study but slower than the HP players. It should be noted that in this previous study, the players completed 20 shuttles as opposed to 10 in this current study, but in agreement with that study, there was a large range of times across all distances due to the heterogeneity of the players in this sample (Table S3). Regarding the lactate values, the Fours and SCI (6.96 ± 2.05mM and 7.30 ± 2.41mM respectively) had lower peak values and the Fives and Non-SCI had similar peak values (8.84 ± 3.49mM and 8.16 ± 3.21mM respectively) compared to Gee </w:t>
      </w:r>
      <w:r w:rsidRPr="44DEDE25">
        <w:rPr>
          <w:i/>
          <w:iCs/>
          <w:color w:val="000000" w:themeColor="text1"/>
        </w:rPr>
        <w:t xml:space="preserve">et al. </w:t>
      </w:r>
      <w:r w:rsidR="00EA4D09" w:rsidRPr="44DEDE25">
        <w:rPr>
          <w:i/>
          <w:iCs/>
          <w:color w:val="000000" w:themeColor="text1"/>
        </w:rPr>
        <w:fldChar w:fldCharType="begin"/>
      </w:r>
      <w:r w:rsidR="00EA4D09" w:rsidRPr="44DEDE25">
        <w:rPr>
          <w:i/>
          <w:iCs/>
          <w:color w:val="000000" w:themeColor="text1"/>
        </w:rPr>
        <w:instrText xml:space="preserve"> ADDIN EN.CITE &lt;EndNote&gt;&lt;Cite&gt;&lt;Author&gt;Gee&lt;/Author&gt;&lt;Year&gt;2018&lt;/Year&gt;&lt;RecNum&gt;14&lt;/RecNum&gt;&lt;DisplayText&gt;[16]&lt;/DisplayText&gt;&lt;record&gt;&lt;rec-number&gt;14&lt;/rec-number&gt;&lt;foreign-keys&gt;&lt;key app="EN" db-id="r590tsfx0arpzcetez3vztpka99dx9vtxs2z" timestamp="1683554022"&gt;14&lt;/key&gt;&lt;/foreign-keys&gt;&lt;ref-type name="Journal Article"&gt;17&lt;/ref-type&gt;&lt;contributors&gt;&lt;authors&gt;&lt;author&gt;Gee, Cameron M&lt;/author&gt;&lt;author&gt;Lacroix, Melissa A&lt;/author&gt;&lt;author&gt;West, Christopher R&lt;/author&gt;&lt;/authors&gt;&lt;/contributors&gt;&lt;titles&gt;&lt;title&gt;A 20× 20 m repeated sprint field test replicates the demands of wheelchair rugby&lt;/title&gt;&lt;secondary-title&gt;Journal of Science and Medicine in Sport&lt;/secondary-title&gt;&lt;/titles&gt;&lt;periodical&gt;&lt;full-title&gt;Journal of science and medicine in sport&lt;/full-title&gt;&lt;/periodical&gt;&lt;pages&gt;753-757&lt;/pages&gt;&lt;volume&gt;21&lt;/volume&gt;&lt;number&gt;7&lt;/number&gt;&lt;dates&gt;&lt;year&gt;2018&lt;/year&gt;&lt;/dates&gt;&lt;isbn&gt;1440-2440&lt;/isbn&gt;&lt;urls&gt;&lt;related-urls&gt;&lt;url&gt;https://www.jsams.org/article/S1440-2440(17)31863-7/fulltext&lt;/url&gt;&lt;/related-urls&gt;&lt;/urls&gt;&lt;/record&gt;&lt;/Cite&gt;&lt;/EndNote&gt;</w:instrText>
      </w:r>
      <w:r w:rsidR="00EA4D09" w:rsidRPr="44DEDE25">
        <w:rPr>
          <w:i/>
          <w:iCs/>
          <w:color w:val="000000" w:themeColor="text1"/>
        </w:rPr>
        <w:fldChar w:fldCharType="separate"/>
      </w:r>
      <w:r w:rsidRPr="44DEDE25">
        <w:rPr>
          <w:i/>
          <w:iCs/>
          <w:noProof/>
          <w:color w:val="000000" w:themeColor="text1"/>
        </w:rPr>
        <w:t>[16]</w:t>
      </w:r>
      <w:r w:rsidR="00EA4D09" w:rsidRPr="44DEDE25">
        <w:rPr>
          <w:i/>
          <w:iCs/>
          <w:color w:val="000000" w:themeColor="text1"/>
        </w:rPr>
        <w:fldChar w:fldCharType="end"/>
      </w:r>
      <w:r w:rsidRPr="44DEDE25">
        <w:rPr>
          <w:i/>
          <w:iCs/>
          <w:color w:val="000000" w:themeColor="text1"/>
        </w:rPr>
        <w:t xml:space="preserve"> </w:t>
      </w:r>
      <w:r w:rsidRPr="44DEDE25">
        <w:rPr>
          <w:color w:val="000000" w:themeColor="text1"/>
        </w:rPr>
        <w:t xml:space="preserve">(8.5 ± 3.5mM).  The lactate values Gee </w:t>
      </w:r>
      <w:r w:rsidRPr="44DEDE25">
        <w:rPr>
          <w:i/>
          <w:iCs/>
          <w:color w:val="000000" w:themeColor="text1"/>
        </w:rPr>
        <w:t>et al.</w:t>
      </w:r>
      <w:r w:rsidRPr="44DEDE25">
        <w:rPr>
          <w:color w:val="000000" w:themeColor="text1"/>
        </w:rPr>
        <w:t xml:space="preserve"> </w:t>
      </w:r>
      <w:r w:rsidR="00EA4D09" w:rsidRPr="44DEDE25">
        <w:rPr>
          <w:color w:val="000000" w:themeColor="text1"/>
        </w:rPr>
        <w:fldChar w:fldCharType="begin"/>
      </w:r>
      <w:r w:rsidR="00EA4D09" w:rsidRPr="44DEDE25">
        <w:rPr>
          <w:color w:val="000000" w:themeColor="text1"/>
        </w:rPr>
        <w:instrText xml:space="preserve"> ADDIN EN.CITE &lt;EndNote&gt;&lt;Cite&gt;&lt;Author&gt;Gee&lt;/Author&gt;&lt;Year&gt;2018&lt;/Year&gt;&lt;RecNum&gt;14&lt;/RecNum&gt;&lt;DisplayText&gt;[16]&lt;/DisplayText&gt;&lt;record&gt;&lt;rec-number&gt;14&lt;/rec-number&gt;&lt;foreign-keys&gt;&lt;key app="EN" db-id="r590tsfx0arpzcetez3vztpka99dx9vtxs2z" timestamp="1683554022"&gt;14&lt;/key&gt;&lt;/foreign-keys&gt;&lt;ref-type name="Journal Article"&gt;17&lt;/ref-type&gt;&lt;contributors&gt;&lt;authors&gt;&lt;author&gt;Gee, Cameron M&lt;/author&gt;&lt;author&gt;Lacroix, Melissa A&lt;/author&gt;&lt;author&gt;West, Christopher R&lt;/author&gt;&lt;/authors&gt;&lt;/contributors&gt;&lt;titles&gt;&lt;title&gt;A 20× 20 m repeated sprint field test replicates the demands of wheelchair rugby&lt;/title&gt;&lt;secondary-title&gt;Journal of Science and Medicine in Sport&lt;/secondary-title&gt;&lt;/titles&gt;&lt;periodical&gt;&lt;full-title&gt;Journal of science and medicine in sport&lt;/full-title&gt;&lt;/periodical&gt;&lt;pages&gt;753-757&lt;/pages&gt;&lt;volume&gt;21&lt;/volume&gt;&lt;number&gt;7&lt;/number&gt;&lt;dates&gt;&lt;year&gt;2018&lt;/year&gt;&lt;/dates&gt;&lt;isbn&gt;1440-2440&lt;/isbn&gt;&lt;urls&gt;&lt;related-urls&gt;&lt;url&gt;https://www.jsams.org/article/S1440-2440(17)31863-7/fulltext&lt;/url&gt;&lt;/related-urls&gt;&lt;/urls&gt;&lt;/record&gt;&lt;/Cite&gt;&lt;/EndNote&gt;</w:instrText>
      </w:r>
      <w:r w:rsidR="00EA4D09" w:rsidRPr="44DEDE25">
        <w:rPr>
          <w:color w:val="000000" w:themeColor="text1"/>
        </w:rPr>
        <w:fldChar w:fldCharType="separate"/>
      </w:r>
      <w:r w:rsidRPr="44DEDE25">
        <w:rPr>
          <w:noProof/>
          <w:color w:val="000000" w:themeColor="text1"/>
        </w:rPr>
        <w:t>[16]</w:t>
      </w:r>
      <w:r w:rsidR="00EA4D09" w:rsidRPr="44DEDE25">
        <w:rPr>
          <w:color w:val="000000" w:themeColor="text1"/>
        </w:rPr>
        <w:fldChar w:fldCharType="end"/>
      </w:r>
      <w:r w:rsidRPr="44DEDE25">
        <w:rPr>
          <w:color w:val="000000" w:themeColor="text1"/>
        </w:rPr>
        <w:t xml:space="preserve"> reported during the RSs showed good agreement between those experienced during gameplay. This led them to conclude that good agreement between physiological indices collected during RS testing and game play may allow a RS test to be an effective tool for monitoring changes in performance.  However, research is required in a recreational sample to see if this relationship is replicated. </w:t>
      </w:r>
    </w:p>
    <w:p w14:paraId="0945FE65" w14:textId="77777777" w:rsidR="007C510B" w:rsidRDefault="007C510B" w:rsidP="000C1F91">
      <w:pPr>
        <w:spacing w:line="360" w:lineRule="auto"/>
        <w:jc w:val="both"/>
        <w:rPr>
          <w:color w:val="000000" w:themeColor="text1"/>
        </w:rPr>
      </w:pPr>
    </w:p>
    <w:p w14:paraId="016E4F7E" w14:textId="7C52A30C" w:rsidR="00021B7D" w:rsidRPr="00F93CC4" w:rsidRDefault="001A6C87" w:rsidP="000C1F91">
      <w:pPr>
        <w:spacing w:line="360" w:lineRule="auto"/>
        <w:jc w:val="both"/>
        <w:rPr>
          <w:color w:val="000000" w:themeColor="text1"/>
        </w:rPr>
      </w:pPr>
      <w:r w:rsidRPr="00F51888">
        <w:rPr>
          <w:color w:val="000000" w:themeColor="text1"/>
        </w:rPr>
        <w:t xml:space="preserve">In agreement with Gee </w:t>
      </w:r>
      <w:r w:rsidRPr="00F51888">
        <w:rPr>
          <w:i/>
          <w:iCs/>
          <w:color w:val="000000" w:themeColor="text1"/>
        </w:rPr>
        <w:t>et al</w:t>
      </w:r>
      <w:r w:rsidRPr="00F51888">
        <w:rPr>
          <w:color w:val="000000" w:themeColor="text1"/>
        </w:rPr>
        <w:t xml:space="preserve">. </w:t>
      </w:r>
      <w:r w:rsidRPr="00F51888">
        <w:rPr>
          <w:color w:val="000000" w:themeColor="text1"/>
        </w:rPr>
        <w:fldChar w:fldCharType="begin"/>
      </w:r>
      <w:r w:rsidR="00B72862">
        <w:rPr>
          <w:color w:val="000000" w:themeColor="text1"/>
        </w:rPr>
        <w:instrText xml:space="preserve"> ADDIN EN.CITE &lt;EndNote&gt;&lt;Cite&gt;&lt;Author&gt;Gee&lt;/Author&gt;&lt;Year&gt;2018&lt;/Year&gt;&lt;RecNum&gt;14&lt;/RecNum&gt;&lt;DisplayText&gt;[16]&lt;/DisplayText&gt;&lt;record&gt;&lt;rec-number&gt;14&lt;/rec-number&gt;&lt;foreign-keys&gt;&lt;key app="EN" db-id="r590tsfx0arpzcetez3vztpka99dx9vtxs2z" timestamp="1683554022"&gt;14&lt;/key&gt;&lt;/foreign-keys&gt;&lt;ref-type name="Journal Article"&gt;17&lt;/ref-type&gt;&lt;contributors&gt;&lt;authors&gt;&lt;author&gt;Gee, Cameron M&lt;/author&gt;&lt;author&gt;Lacroix, Melissa A&lt;/author&gt;&lt;author&gt;West, Christopher R&lt;/author&gt;&lt;/authors&gt;&lt;/contributors&gt;&lt;titles&gt;&lt;title&gt;A 20× 20 m repeated sprint field test replicates the demands of wheelchair rugby&lt;/title&gt;&lt;secondary-title&gt;Journal of Science and Medicine in Sport&lt;/secondary-title&gt;&lt;/titles&gt;&lt;periodical&gt;&lt;full-title&gt;Journal of science and medicine in sport&lt;/full-title&gt;&lt;/periodical&gt;&lt;pages&gt;753-757&lt;/pages&gt;&lt;volume&gt;21&lt;/volume&gt;&lt;number&gt;7&lt;/number&gt;&lt;dates&gt;&lt;year&gt;2018&lt;/year&gt;&lt;/dates&gt;&lt;isbn&gt;1440-2440&lt;/isbn&gt;&lt;urls&gt;&lt;related-urls&gt;&lt;url&gt;https://www.jsams.org/article/S1440-2440(17)31863-7/fulltext&lt;/url&gt;&lt;/related-urls&gt;&lt;/urls&gt;&lt;/record&gt;&lt;/Cite&gt;&lt;/EndNote&gt;</w:instrText>
      </w:r>
      <w:r w:rsidRPr="00F51888">
        <w:rPr>
          <w:color w:val="000000" w:themeColor="text1"/>
        </w:rPr>
        <w:fldChar w:fldCharType="separate"/>
      </w:r>
      <w:r w:rsidR="00FA4973" w:rsidRPr="00F51888">
        <w:rPr>
          <w:noProof/>
          <w:color w:val="000000" w:themeColor="text1"/>
        </w:rPr>
        <w:t>[16]</w:t>
      </w:r>
      <w:r w:rsidRPr="00F51888">
        <w:rPr>
          <w:color w:val="000000" w:themeColor="text1"/>
        </w:rPr>
        <w:fldChar w:fldCharType="end"/>
      </w:r>
      <w:r w:rsidRPr="00F51888">
        <w:rPr>
          <w:color w:val="000000" w:themeColor="text1"/>
        </w:rPr>
        <w:t xml:space="preserve"> </w:t>
      </w:r>
      <w:r w:rsidR="0040672E" w:rsidRPr="00F51888">
        <w:rPr>
          <w:color w:val="000000" w:themeColor="text1"/>
        </w:rPr>
        <w:t xml:space="preserve">and </w:t>
      </w:r>
      <w:proofErr w:type="spellStart"/>
      <w:r w:rsidR="0040672E" w:rsidRPr="00F51888">
        <w:rPr>
          <w:color w:val="000000" w:themeColor="text1"/>
        </w:rPr>
        <w:t>Bakatchina</w:t>
      </w:r>
      <w:proofErr w:type="spellEnd"/>
      <w:r w:rsidR="0040672E" w:rsidRPr="00F51888">
        <w:rPr>
          <w:color w:val="000000" w:themeColor="text1"/>
        </w:rPr>
        <w:t xml:space="preserve"> </w:t>
      </w:r>
      <w:r w:rsidR="0040672E" w:rsidRPr="00F51888">
        <w:rPr>
          <w:i/>
          <w:iCs/>
          <w:color w:val="000000" w:themeColor="text1"/>
        </w:rPr>
        <w:t>et al.</w:t>
      </w:r>
      <w:r w:rsidR="0040672E" w:rsidRPr="00F51888">
        <w:rPr>
          <w:color w:val="000000" w:themeColor="text1"/>
        </w:rPr>
        <w:t xml:space="preserve"> </w:t>
      </w:r>
      <w:r w:rsidR="0040672E" w:rsidRPr="00F51888">
        <w:rPr>
          <w:color w:val="000000" w:themeColor="text1"/>
        </w:rPr>
        <w:fldChar w:fldCharType="begin"/>
      </w:r>
      <w:r w:rsidR="00FA4973" w:rsidRPr="00F51888">
        <w:rPr>
          <w:color w:val="000000" w:themeColor="text1"/>
        </w:rPr>
        <w:instrText xml:space="preserve"> ADDIN EN.CITE &lt;EndNote&gt;&lt;Cite&gt;&lt;Author&gt;Bakatchina&lt;/Author&gt;&lt;Year&gt;2023&lt;/Year&gt;&lt;RecNum&gt;66&lt;/RecNum&gt;&lt;DisplayText&gt;[30]&lt;/DisplayText&gt;&lt;record&gt;&lt;rec-number&gt;66&lt;/rec-number&gt;&lt;foreign-keys&gt;&lt;key app="EN" db-id="r590tsfx0arpzcetez3vztpka99dx9vtxs2z" timestamp="1701981276"&gt;66&lt;/key&gt;&lt;/foreign-keys&gt;&lt;ref-type name="Journal Article"&gt;17&lt;/ref-type&gt;&lt;contributors&gt;&lt;authors&gt;&lt;author&gt;Bakatchina, Sadate&lt;/author&gt;&lt;author&gt;Brassart, Florian&lt;/author&gt;&lt;author&gt;Dosseh, Kossivi&lt;/author&gt;&lt;author&gt;Weissland, Thierry&lt;/author&gt;&lt;author&gt;Pradon, Didier&lt;/author&gt;&lt;author&gt;Faupin, Arnaud&lt;/author&gt;&lt;/authors&gt;&lt;/contributors&gt;&lt;titles&gt;&lt;title&gt;Effect of repeated, on-field sprints on kinematic variables in wheelchair rugby players&lt;/title&gt;&lt;secondary-title&gt;American Journal of Physical Medicine &amp;amp; Rehabilitation&lt;/secondary-title&gt;&lt;/titles&gt;&lt;periodical&gt;&lt;full-title&gt;American Journal of Physical Medicine &amp;amp; Rehabilitation&lt;/full-title&gt;&lt;/periodical&gt;&lt;pages&gt;10.1097&lt;/pages&gt;&lt;dates&gt;&lt;year&gt;2023&lt;/year&gt;&lt;/dates&gt;&lt;isbn&gt;0894-9115&lt;/isbn&gt;&lt;urls&gt;&lt;/urls&gt;&lt;/record&gt;&lt;/Cite&gt;&lt;/EndNote&gt;</w:instrText>
      </w:r>
      <w:r w:rsidR="0040672E" w:rsidRPr="00F51888">
        <w:rPr>
          <w:color w:val="000000" w:themeColor="text1"/>
        </w:rPr>
        <w:fldChar w:fldCharType="separate"/>
      </w:r>
      <w:r w:rsidR="00FA4973" w:rsidRPr="00F51888">
        <w:rPr>
          <w:noProof/>
          <w:color w:val="000000" w:themeColor="text1"/>
        </w:rPr>
        <w:t>[30]</w:t>
      </w:r>
      <w:r w:rsidR="0040672E" w:rsidRPr="00F51888">
        <w:rPr>
          <w:color w:val="000000" w:themeColor="text1"/>
        </w:rPr>
        <w:fldChar w:fldCharType="end"/>
      </w:r>
      <w:r w:rsidR="00F34BAC" w:rsidRPr="00F51888">
        <w:rPr>
          <w:color w:val="000000" w:themeColor="text1"/>
        </w:rPr>
        <w:t>,</w:t>
      </w:r>
      <w:r w:rsidR="0040672E" w:rsidRPr="00F51888">
        <w:rPr>
          <w:color w:val="000000" w:themeColor="text1"/>
        </w:rPr>
        <w:t xml:space="preserve"> </w:t>
      </w:r>
      <w:r w:rsidRPr="00F51888">
        <w:rPr>
          <w:color w:val="000000" w:themeColor="text1"/>
        </w:rPr>
        <w:t xml:space="preserve">the players in this study had greater </w:t>
      </w:r>
      <w:r w:rsidRPr="00F51888">
        <w:t xml:space="preserve">increases in time for </w:t>
      </w:r>
      <w:r w:rsidR="0040672E" w:rsidRPr="00F51888">
        <w:t xml:space="preserve">the </w:t>
      </w:r>
      <w:r w:rsidRPr="00F51888">
        <w:t>later sprints over increasing distances</w:t>
      </w:r>
      <w:r w:rsidR="00AD4667">
        <w:t>, additionally</w:t>
      </w:r>
      <w:r w:rsidR="00282AE3">
        <w:t xml:space="preserve">, </w:t>
      </w:r>
      <w:r w:rsidR="00282AE3">
        <w:rPr>
          <w:color w:val="000000" w:themeColor="text1"/>
        </w:rPr>
        <w:t>i</w:t>
      </w:r>
      <w:r w:rsidR="0040672E" w:rsidRPr="00F51888">
        <w:rPr>
          <w:color w:val="000000" w:themeColor="text1"/>
        </w:rPr>
        <w:t xml:space="preserve">n </w:t>
      </w:r>
      <w:proofErr w:type="spellStart"/>
      <w:r w:rsidR="0040672E" w:rsidRPr="00F51888">
        <w:rPr>
          <w:color w:val="000000" w:themeColor="text1"/>
        </w:rPr>
        <w:t>Bakatchina</w:t>
      </w:r>
      <w:proofErr w:type="spellEnd"/>
      <w:r w:rsidR="0040672E" w:rsidRPr="00F51888">
        <w:rPr>
          <w:color w:val="000000" w:themeColor="text1"/>
        </w:rPr>
        <w:t xml:space="preserve"> </w:t>
      </w:r>
      <w:r w:rsidR="0040672E" w:rsidRPr="00F51888">
        <w:rPr>
          <w:i/>
          <w:iCs/>
          <w:color w:val="000000" w:themeColor="text1"/>
        </w:rPr>
        <w:t xml:space="preserve">et al. </w:t>
      </w:r>
      <w:r w:rsidR="00E97CFF" w:rsidRPr="00F51888">
        <w:rPr>
          <w:color w:val="000000" w:themeColor="text1"/>
        </w:rPr>
        <w:fldChar w:fldCharType="begin"/>
      </w:r>
      <w:r w:rsidR="00FA4973" w:rsidRPr="00F51888">
        <w:rPr>
          <w:color w:val="000000" w:themeColor="text1"/>
        </w:rPr>
        <w:instrText xml:space="preserve"> ADDIN EN.CITE &lt;EndNote&gt;&lt;Cite&gt;&lt;Author&gt;Bakatchina&lt;/Author&gt;&lt;Year&gt;2023&lt;/Year&gt;&lt;RecNum&gt;66&lt;/RecNum&gt;&lt;DisplayText&gt;[30]&lt;/DisplayText&gt;&lt;record&gt;&lt;rec-number&gt;66&lt;/rec-number&gt;&lt;foreign-keys&gt;&lt;key app="EN" db-id="r590tsfx0arpzcetez3vztpka99dx9vtxs2z" timestamp="1701981276"&gt;66&lt;/key&gt;&lt;/foreign-keys&gt;&lt;ref-type name="Journal Article"&gt;17&lt;/ref-type&gt;&lt;contributors&gt;&lt;authors&gt;&lt;author&gt;Bakatchina, Sadate&lt;/author&gt;&lt;author&gt;Brassart, Florian&lt;/author&gt;&lt;author&gt;Dosseh, Kossivi&lt;/author&gt;&lt;author&gt;Weissland, Thierry&lt;/author&gt;&lt;author&gt;Pradon, Didier&lt;/author&gt;&lt;author&gt;Faupin, Arnaud&lt;/author&gt;&lt;/authors&gt;&lt;/contributors&gt;&lt;titles&gt;&lt;title&gt;Effect of repeated, on-field sprints on kinematic variables in wheelchair rugby players&lt;/title&gt;&lt;secondary-title&gt;American Journal of Physical Medicine &amp;amp; Rehabilitation&lt;/secondary-title&gt;&lt;/titles&gt;&lt;periodical&gt;&lt;full-title&gt;American Journal of Physical Medicine &amp;amp; Rehabilitation&lt;/full-title&gt;&lt;/periodical&gt;&lt;pages&gt;10.1097&lt;/pages&gt;&lt;dates&gt;&lt;year&gt;2023&lt;/year&gt;&lt;/dates&gt;&lt;isbn&gt;0894-9115&lt;/isbn&gt;&lt;urls&gt;&lt;/urls&gt;&lt;/record&gt;&lt;/Cite&gt;&lt;/EndNote&gt;</w:instrText>
      </w:r>
      <w:r w:rsidR="00E97CFF" w:rsidRPr="00F51888">
        <w:rPr>
          <w:color w:val="000000" w:themeColor="text1"/>
        </w:rPr>
        <w:fldChar w:fldCharType="separate"/>
      </w:r>
      <w:r w:rsidR="00FA4973" w:rsidRPr="00F51888">
        <w:rPr>
          <w:noProof/>
          <w:color w:val="000000" w:themeColor="text1"/>
        </w:rPr>
        <w:t>[30]</w:t>
      </w:r>
      <w:r w:rsidR="00E97CFF" w:rsidRPr="00F51888">
        <w:rPr>
          <w:color w:val="000000" w:themeColor="text1"/>
        </w:rPr>
        <w:fldChar w:fldCharType="end"/>
      </w:r>
      <w:r w:rsidR="00E97CFF" w:rsidRPr="00F51888">
        <w:rPr>
          <w:color w:val="000000" w:themeColor="text1"/>
        </w:rPr>
        <w:t xml:space="preserve"> </w:t>
      </w:r>
      <w:r w:rsidR="0040672E" w:rsidRPr="00F51888">
        <w:rPr>
          <w:color w:val="000000" w:themeColor="text1"/>
        </w:rPr>
        <w:t xml:space="preserve">study </w:t>
      </w:r>
      <w:r w:rsidR="00E97CFF" w:rsidRPr="00F51888">
        <w:rPr>
          <w:color w:val="000000" w:themeColor="text1"/>
        </w:rPr>
        <w:t xml:space="preserve">the authors found differences in </w:t>
      </w:r>
      <w:r w:rsidR="005D49BD" w:rsidRPr="00F51888">
        <w:rPr>
          <w:color w:val="000000" w:themeColor="text1"/>
        </w:rPr>
        <w:t xml:space="preserve">the rate of decline in </w:t>
      </w:r>
      <w:r w:rsidR="00E97CFF" w:rsidRPr="00F51888">
        <w:rPr>
          <w:color w:val="000000" w:themeColor="text1"/>
        </w:rPr>
        <w:t>performance over 6 x 20m RS between LP and HP players.</w:t>
      </w:r>
      <w:r w:rsidR="005D49BD" w:rsidRPr="00F51888">
        <w:rPr>
          <w:color w:val="000000" w:themeColor="text1"/>
        </w:rPr>
        <w:t xml:space="preserve"> This was attributed to the HP players having a higher physical capacity and, thus, greater fatigue resistance.</w:t>
      </w:r>
      <w:r w:rsidR="00E97CFF" w:rsidRPr="00F51888">
        <w:rPr>
          <w:color w:val="000000" w:themeColor="text1"/>
        </w:rPr>
        <w:t xml:space="preserve"> In contrast</w:t>
      </w:r>
      <w:r w:rsidR="00F34BAC" w:rsidRPr="00F51888">
        <w:rPr>
          <w:color w:val="000000" w:themeColor="text1"/>
        </w:rPr>
        <w:t>,</w:t>
      </w:r>
      <w:r w:rsidR="00E97CFF" w:rsidRPr="00F51888">
        <w:rPr>
          <w:color w:val="000000" w:themeColor="text1"/>
        </w:rPr>
        <w:t xml:space="preserve"> we found </w:t>
      </w:r>
      <w:r w:rsidR="00E97CFF" w:rsidRPr="00F51888">
        <w:t>that both the SCI and Non-Sci players showed similar performances in the RS across all distances and all sprint numbers</w:t>
      </w:r>
      <w:r w:rsidR="00F34BAC" w:rsidRPr="00F51888">
        <w:t xml:space="preserve">. This, the authors speculate, may have </w:t>
      </w:r>
      <w:r w:rsidR="005D49BD" w:rsidRPr="00F51888">
        <w:t>resulted from</w:t>
      </w:r>
      <w:r w:rsidR="00F34BAC" w:rsidRPr="00F51888">
        <w:t xml:space="preserve"> </w:t>
      </w:r>
      <w:proofErr w:type="gramStart"/>
      <w:r w:rsidR="00F34BAC" w:rsidRPr="00F51888">
        <w:t>Non-SCI</w:t>
      </w:r>
      <w:proofErr w:type="gramEnd"/>
      <w:r w:rsidR="00F34BAC" w:rsidRPr="00F51888">
        <w:t xml:space="preserve"> players pacing themselves during the RS as the average fastest time to complete the three initial 20m trials was 6.38 ± 0.58s compared to 66.4 ± 0.70s in the RS trials. </w:t>
      </w:r>
      <w:r w:rsidR="005D49BD" w:rsidRPr="00F51888">
        <w:t>In summary, in this recreational sample, all groups showed a decline in performance across the RS trials, which can be attributed to fatigue. However, there was no difference in performance based on disability or game classification.</w:t>
      </w:r>
    </w:p>
    <w:p w14:paraId="26AD183E" w14:textId="77777777" w:rsidR="000C1F91" w:rsidRDefault="000C1F91" w:rsidP="00F93CC4">
      <w:pPr>
        <w:spacing w:line="360" w:lineRule="auto"/>
        <w:jc w:val="both"/>
        <w:rPr>
          <w:color w:val="000000" w:themeColor="text1"/>
        </w:rPr>
      </w:pPr>
    </w:p>
    <w:p w14:paraId="1951E165" w14:textId="3B595058" w:rsidR="00C605E9" w:rsidRPr="00F93CC4" w:rsidRDefault="005039CB" w:rsidP="00F93CC4">
      <w:pPr>
        <w:pStyle w:val="Heading2"/>
        <w:spacing w:before="0" w:line="360" w:lineRule="auto"/>
        <w:jc w:val="both"/>
        <w:rPr>
          <w:rFonts w:ascii="Times New Roman" w:hAnsi="Times New Roman" w:cs="Times New Roman"/>
          <w:szCs w:val="24"/>
        </w:rPr>
      </w:pPr>
      <w:bookmarkStart w:id="44" w:name="_Toc133323275"/>
      <w:r w:rsidRPr="00F93CC4">
        <w:rPr>
          <w:rFonts w:ascii="Times New Roman" w:hAnsi="Times New Roman" w:cs="Times New Roman"/>
          <w:szCs w:val="24"/>
        </w:rPr>
        <w:lastRenderedPageBreak/>
        <w:t>Limitations</w:t>
      </w:r>
      <w:bookmarkEnd w:id="44"/>
      <w:r w:rsidR="00661128">
        <w:rPr>
          <w:rFonts w:ascii="Times New Roman" w:hAnsi="Times New Roman" w:cs="Times New Roman"/>
          <w:szCs w:val="24"/>
        </w:rPr>
        <w:t xml:space="preserve"> </w:t>
      </w:r>
      <w:r w:rsidR="00225C84">
        <w:rPr>
          <w:rFonts w:ascii="Times New Roman" w:hAnsi="Times New Roman" w:cs="Times New Roman"/>
          <w:szCs w:val="24"/>
        </w:rPr>
        <w:t>and Future R</w:t>
      </w:r>
      <w:r w:rsidR="00DB6E8E">
        <w:rPr>
          <w:rFonts w:ascii="Times New Roman" w:hAnsi="Times New Roman" w:cs="Times New Roman"/>
          <w:szCs w:val="24"/>
        </w:rPr>
        <w:t>esearch</w:t>
      </w:r>
    </w:p>
    <w:p w14:paraId="75409C28" w14:textId="20DB4576" w:rsidR="00C605E9" w:rsidRDefault="005039CB" w:rsidP="00F93CC4">
      <w:pPr>
        <w:pStyle w:val="NormalWeb"/>
        <w:spacing w:before="0" w:beforeAutospacing="0" w:after="0" w:afterAutospacing="0" w:line="360" w:lineRule="auto"/>
        <w:jc w:val="both"/>
        <w:rPr>
          <w:color w:val="000000" w:themeColor="text1"/>
        </w:rPr>
      </w:pPr>
      <w:r w:rsidRPr="00F93CC4">
        <w:rPr>
          <w:color w:val="000000" w:themeColor="text1"/>
        </w:rPr>
        <w:t>The study had several limitations that have been acknowledged</w:t>
      </w:r>
      <w:r w:rsidR="000852BB">
        <w:rPr>
          <w:color w:val="000000" w:themeColor="text1"/>
        </w:rPr>
        <w:t>; firstly,</w:t>
      </w:r>
      <w:r w:rsidRPr="00F93CC4">
        <w:rPr>
          <w:color w:val="000000" w:themeColor="text1"/>
        </w:rPr>
        <w:t xml:space="preserve"> the sample size was relatively small and covered a broad age range of predominantly males.  Additionally, there were more Fives than </w:t>
      </w:r>
      <w:proofErr w:type="spellStart"/>
      <w:r w:rsidRPr="00F93CC4">
        <w:rPr>
          <w:color w:val="000000" w:themeColor="text1"/>
        </w:rPr>
        <w:t>Fours</w:t>
      </w:r>
      <w:proofErr w:type="spellEnd"/>
      <w:r w:rsidRPr="00F93CC4">
        <w:rPr>
          <w:color w:val="000000" w:themeColor="text1"/>
        </w:rPr>
        <w:t xml:space="preserve"> players in the study, with an overall larger representation of the SCI impairment type. All of those ranged from novice to experienced WCR players using their wheelchair configurations</w:t>
      </w:r>
      <w:r w:rsidR="000852BB">
        <w:rPr>
          <w:color w:val="000000" w:themeColor="text1"/>
        </w:rPr>
        <w:t>,</w:t>
      </w:r>
      <w:r w:rsidRPr="00F93CC4">
        <w:rPr>
          <w:color w:val="000000" w:themeColor="text1"/>
        </w:rPr>
        <w:t xml:space="preserve"> which were not </w:t>
      </w:r>
      <w:r w:rsidR="000852BB">
        <w:rPr>
          <w:color w:val="000000" w:themeColor="text1"/>
        </w:rPr>
        <w:t>standardised</w:t>
      </w:r>
      <w:r w:rsidRPr="00F93CC4">
        <w:rPr>
          <w:color w:val="000000" w:themeColor="text1"/>
        </w:rPr>
        <w:t xml:space="preserve">. </w:t>
      </w:r>
      <w:r w:rsidRPr="000852BB">
        <w:rPr>
          <w:color w:val="000000" w:themeColor="text1"/>
        </w:rPr>
        <w:t>Future research should investigate research on a larger sample size to investigate game formats of non-elite players, as well as the further specification of the subcategories of impairments.</w:t>
      </w:r>
      <w:r w:rsidR="00A01522">
        <w:rPr>
          <w:color w:val="000000" w:themeColor="text1"/>
        </w:rPr>
        <w:t xml:space="preserve"> There is also a need for further research investigating the user interface with the wheelchair and cost-effective solutions to optimise both personal equipment and the wheelchair.</w:t>
      </w:r>
    </w:p>
    <w:p w14:paraId="4AB39AC6" w14:textId="77777777" w:rsidR="00C605E9" w:rsidRPr="00F93CC4" w:rsidRDefault="00C605E9" w:rsidP="00F93CC4">
      <w:pPr>
        <w:pStyle w:val="Heading2"/>
        <w:spacing w:before="0" w:line="360" w:lineRule="auto"/>
        <w:jc w:val="both"/>
        <w:rPr>
          <w:rFonts w:ascii="Times New Roman" w:hAnsi="Times New Roman" w:cs="Times New Roman"/>
          <w:i w:val="0"/>
          <w:szCs w:val="24"/>
        </w:rPr>
      </w:pPr>
    </w:p>
    <w:p w14:paraId="67457BAA" w14:textId="1E5E90DF" w:rsidR="00C605E9" w:rsidRPr="0023559B" w:rsidRDefault="00DB6E8E" w:rsidP="00F93CC4">
      <w:pPr>
        <w:pStyle w:val="Heading2"/>
        <w:spacing w:before="0" w:line="360" w:lineRule="auto"/>
        <w:jc w:val="both"/>
        <w:rPr>
          <w:rFonts w:ascii="Times New Roman" w:hAnsi="Times New Roman" w:cs="Times New Roman"/>
          <w:b/>
          <w:bCs/>
          <w:i w:val="0"/>
          <w:iCs/>
          <w:szCs w:val="24"/>
        </w:rPr>
      </w:pPr>
      <w:r w:rsidRPr="0023559B">
        <w:rPr>
          <w:rFonts w:ascii="Times New Roman" w:hAnsi="Times New Roman" w:cs="Times New Roman"/>
          <w:b/>
          <w:bCs/>
          <w:i w:val="0"/>
          <w:iCs/>
          <w:szCs w:val="24"/>
        </w:rPr>
        <w:t>Perspectives</w:t>
      </w:r>
    </w:p>
    <w:p w14:paraId="6E6A4B6A" w14:textId="6BB6A4D0" w:rsidR="00213737" w:rsidRPr="00213737" w:rsidRDefault="44DEDE25" w:rsidP="00BE102B">
      <w:pPr>
        <w:spacing w:line="360" w:lineRule="auto"/>
        <w:jc w:val="both"/>
        <w:rPr>
          <w:lang w:eastAsia="en-US"/>
        </w:rPr>
      </w:pPr>
      <w:r w:rsidRPr="44DEDE25">
        <w:rPr>
          <w:lang w:eastAsia="en-US"/>
        </w:rPr>
        <w:t>This work addresses a gap in the current literature by investigating the sprint and RS performances of recreational Fours and Fives and adds to the literature comparing WCR players with and without an SCI. For the first time, cross-sectional data on sprint and RS performance in recreational Fours and Fives WCR players is available to coaches and players and could be used as a benchmark against which to compare. Based on the results of this study in this recreational sample, there appears to be little difference in sprint and RS performance between players in the two different game formats. Therefore, it is suggested that there is no need to run separate training sessions based on sprint and RS ability alone. At a recreational level, this may be desirable to ensure adequate numbers participate in training sessions to make the sessions worthwhile and competitive. This study provides an initial insight into the differences between Fours and Fives WCR players, which future studies can build on.</w:t>
      </w:r>
    </w:p>
    <w:p w14:paraId="501489DD" w14:textId="77777777" w:rsidR="00C605E9" w:rsidRDefault="00C605E9" w:rsidP="00F93CC4">
      <w:pPr>
        <w:spacing w:line="360" w:lineRule="auto"/>
        <w:jc w:val="both"/>
        <w:rPr>
          <w:color w:val="000000" w:themeColor="text1"/>
        </w:rPr>
      </w:pPr>
    </w:p>
    <w:p w14:paraId="33B8019A" w14:textId="520A9F8E" w:rsidR="00E81552" w:rsidRPr="00E81552" w:rsidRDefault="0073009D" w:rsidP="00F93CC4">
      <w:pPr>
        <w:spacing w:line="360" w:lineRule="auto"/>
        <w:jc w:val="both"/>
        <w:rPr>
          <w:i/>
          <w:iCs/>
          <w:color w:val="000000" w:themeColor="text1"/>
        </w:rPr>
      </w:pPr>
      <w:r>
        <w:rPr>
          <w:i/>
          <w:iCs/>
          <w:color w:val="000000" w:themeColor="text1"/>
        </w:rPr>
        <w:t>Acknowledgements</w:t>
      </w:r>
    </w:p>
    <w:p w14:paraId="38789B32" w14:textId="3B262E89" w:rsidR="00E81552" w:rsidRDefault="00E81552" w:rsidP="00F93CC4">
      <w:pPr>
        <w:spacing w:line="360" w:lineRule="auto"/>
        <w:jc w:val="both"/>
        <w:rPr>
          <w:color w:val="000000" w:themeColor="text1"/>
        </w:rPr>
      </w:pPr>
      <w:r>
        <w:rPr>
          <w:color w:val="000000" w:themeColor="text1"/>
        </w:rPr>
        <w:t xml:space="preserve">The authors thank the Solent Sharks Wheelchair Rugby Team for </w:t>
      </w:r>
      <w:r w:rsidR="0073009D">
        <w:rPr>
          <w:color w:val="000000" w:themeColor="text1"/>
        </w:rPr>
        <w:t>participating</w:t>
      </w:r>
      <w:r>
        <w:rPr>
          <w:color w:val="000000" w:themeColor="text1"/>
        </w:rPr>
        <w:t xml:space="preserve"> in this study.</w:t>
      </w:r>
    </w:p>
    <w:p w14:paraId="63738E43" w14:textId="77777777" w:rsidR="00E81552" w:rsidRPr="00F93CC4" w:rsidRDefault="00E81552" w:rsidP="00F93CC4">
      <w:pPr>
        <w:spacing w:line="360" w:lineRule="auto"/>
        <w:jc w:val="both"/>
        <w:rPr>
          <w:color w:val="000000" w:themeColor="text1"/>
        </w:rPr>
      </w:pPr>
    </w:p>
    <w:p w14:paraId="1ACD0198" w14:textId="562F25E0" w:rsidR="00E92D57" w:rsidRPr="006C1A50" w:rsidRDefault="00E81552" w:rsidP="006C1A50">
      <w:pPr>
        <w:spacing w:line="360" w:lineRule="auto"/>
        <w:jc w:val="both"/>
        <w:rPr>
          <w:b/>
          <w:bCs/>
          <w:color w:val="000000" w:themeColor="text1"/>
        </w:rPr>
      </w:pPr>
      <w:r w:rsidRPr="006C1A50">
        <w:rPr>
          <w:b/>
          <w:bCs/>
          <w:color w:val="000000" w:themeColor="text1"/>
        </w:rPr>
        <w:t>References</w:t>
      </w:r>
    </w:p>
    <w:p w14:paraId="62437205" w14:textId="77777777" w:rsidR="00E92D57" w:rsidRDefault="00E92D57" w:rsidP="00F93CC4">
      <w:pPr>
        <w:spacing w:line="360" w:lineRule="auto"/>
      </w:pPr>
    </w:p>
    <w:p w14:paraId="16281AE8" w14:textId="77777777" w:rsidR="00AE5A69" w:rsidRPr="00AE5A69" w:rsidRDefault="00E92D57" w:rsidP="00AE5A69">
      <w:pPr>
        <w:pStyle w:val="EndNoteBibliography"/>
        <w:rPr>
          <w:noProof/>
        </w:rPr>
      </w:pPr>
      <w:r>
        <w:fldChar w:fldCharType="begin"/>
      </w:r>
      <w:r>
        <w:instrText xml:space="preserve"> ADDIN EN.REFLIST </w:instrText>
      </w:r>
      <w:r>
        <w:fldChar w:fldCharType="separate"/>
      </w:r>
      <w:r w:rsidR="00AE5A69" w:rsidRPr="00AE5A69">
        <w:rPr>
          <w:noProof/>
        </w:rPr>
        <w:t>1.</w:t>
      </w:r>
      <w:r w:rsidR="00AE5A69" w:rsidRPr="00AE5A69">
        <w:rPr>
          <w:noProof/>
        </w:rPr>
        <w:tab/>
        <w:t>Rhodes JM, Mason BS, Perrat B, Smith MJ, Malone LA, Goosey-Tolfrey VL. Activity profiles of elite wheelchair rugby players during competition. International Journal of Sports Physiology and Performance. 2015;10(3):318-24.</w:t>
      </w:r>
    </w:p>
    <w:p w14:paraId="359B448B" w14:textId="77777777" w:rsidR="00AE5A69" w:rsidRPr="00AE5A69" w:rsidRDefault="00AE5A69" w:rsidP="00AE5A69">
      <w:pPr>
        <w:pStyle w:val="EndNoteBibliography"/>
        <w:rPr>
          <w:noProof/>
        </w:rPr>
      </w:pPr>
      <w:r w:rsidRPr="00AE5A69">
        <w:rPr>
          <w:noProof/>
        </w:rPr>
        <w:t>2.</w:t>
      </w:r>
      <w:r w:rsidRPr="00AE5A69">
        <w:rPr>
          <w:noProof/>
        </w:rPr>
        <w:tab/>
        <w:t>Chua JJ, Fuss FK, Kulish VV, Subic A. Wheelchair rugby: Fast activity and performance analysis. Procedia Engineering. 2010;2(2):3077-82.</w:t>
      </w:r>
    </w:p>
    <w:p w14:paraId="66B9F7C7" w14:textId="77777777" w:rsidR="00AE5A69" w:rsidRPr="00AE5A69" w:rsidRDefault="00AE5A69" w:rsidP="00AE5A69">
      <w:pPr>
        <w:pStyle w:val="EndNoteBibliography"/>
        <w:rPr>
          <w:noProof/>
        </w:rPr>
      </w:pPr>
      <w:r w:rsidRPr="00AE5A69">
        <w:rPr>
          <w:noProof/>
        </w:rPr>
        <w:t>3.</w:t>
      </w:r>
      <w:r w:rsidRPr="00AE5A69">
        <w:rPr>
          <w:noProof/>
        </w:rPr>
        <w:tab/>
        <w:t>Goosey-Tolfrey V, Price M. Physiology of wheelchair sport. Wheelchair sport: A complete guide for athletes, coaches and teachers. 2010:47-62.</w:t>
      </w:r>
    </w:p>
    <w:p w14:paraId="10D65735" w14:textId="77777777" w:rsidR="00AE5A69" w:rsidRPr="00AE5A69" w:rsidRDefault="00AE5A69" w:rsidP="00AE5A69">
      <w:pPr>
        <w:pStyle w:val="EndNoteBibliography"/>
        <w:rPr>
          <w:noProof/>
        </w:rPr>
      </w:pPr>
      <w:r w:rsidRPr="00AE5A69">
        <w:rPr>
          <w:noProof/>
        </w:rPr>
        <w:lastRenderedPageBreak/>
        <w:t>4.</w:t>
      </w:r>
      <w:r w:rsidRPr="00AE5A69">
        <w:rPr>
          <w:noProof/>
        </w:rPr>
        <w:tab/>
        <w:t>Briley SJ, O’Brien TJ, Oh YT, Vegter RJ, Chan M, Mason BS, et al. Wheelchair rugby players maintain sprint performance but alter propulsion biomechanics after simulated match play. Scandinavian Journal of Medicine &amp; Science in Sports. 2023.</w:t>
      </w:r>
    </w:p>
    <w:p w14:paraId="2C8C51D6" w14:textId="77777777" w:rsidR="00AE5A69" w:rsidRPr="00AE5A69" w:rsidRDefault="00AE5A69" w:rsidP="00AE5A69">
      <w:pPr>
        <w:pStyle w:val="EndNoteBibliography"/>
        <w:rPr>
          <w:noProof/>
        </w:rPr>
      </w:pPr>
      <w:r w:rsidRPr="00AE5A69">
        <w:rPr>
          <w:noProof/>
        </w:rPr>
        <w:t>5.</w:t>
      </w:r>
      <w:r w:rsidRPr="00AE5A69">
        <w:rPr>
          <w:noProof/>
        </w:rPr>
        <w:tab/>
        <w:t>García-Fresneda A, Carmona G, Padullés X, Nuell S, Padullés JM, Cadefau JA, et al. Initial maximum push-rim propulsion and sprint performance in elite wheelchair rugby players. The Journal of Strength &amp; Conditioning Research. 2019;33(3):857-65.</w:t>
      </w:r>
    </w:p>
    <w:p w14:paraId="4C300270" w14:textId="38B0C5B0" w:rsidR="00AE5A69" w:rsidRPr="00AE5A69" w:rsidRDefault="00AE5A69" w:rsidP="00AE5A69">
      <w:pPr>
        <w:pStyle w:val="EndNoteBibliography"/>
        <w:rPr>
          <w:noProof/>
        </w:rPr>
      </w:pPr>
      <w:r w:rsidRPr="00AE5A69">
        <w:rPr>
          <w:noProof/>
        </w:rPr>
        <w:t>6.</w:t>
      </w:r>
      <w:r w:rsidRPr="00AE5A69">
        <w:rPr>
          <w:noProof/>
        </w:rPr>
        <w:tab/>
        <w:t xml:space="preserve">Great Britain Wheelchair Rugby. Wheelchair Rugby Fives.  2023  [cited 5th November 2023]; Available from: </w:t>
      </w:r>
      <w:hyperlink r:id="rId21" w:history="1">
        <w:r w:rsidRPr="00AE5A69">
          <w:rPr>
            <w:rStyle w:val="Hyperlink"/>
            <w:noProof/>
          </w:rPr>
          <w:t>https://gbwr.org.uk/wheelchair-rugby-5s/</w:t>
        </w:r>
      </w:hyperlink>
    </w:p>
    <w:p w14:paraId="7B5E0EB7" w14:textId="49978359" w:rsidR="00AE5A69" w:rsidRPr="00AE5A69" w:rsidRDefault="00AE5A69" w:rsidP="00AE5A69">
      <w:pPr>
        <w:pStyle w:val="EndNoteBibliography"/>
        <w:rPr>
          <w:noProof/>
        </w:rPr>
      </w:pPr>
      <w:r w:rsidRPr="00AE5A69">
        <w:rPr>
          <w:noProof/>
        </w:rPr>
        <w:t>7.</w:t>
      </w:r>
      <w:r w:rsidRPr="00AE5A69">
        <w:rPr>
          <w:noProof/>
        </w:rPr>
        <w:tab/>
        <w:t xml:space="preserve">World Wheelchair Rugby. About the Sport.  2023  [cited 5th November 2023]; Available from: </w:t>
      </w:r>
      <w:hyperlink r:id="rId22" w:history="1">
        <w:r w:rsidRPr="00AE5A69">
          <w:rPr>
            <w:rStyle w:val="Hyperlink"/>
            <w:noProof/>
          </w:rPr>
          <w:t>https://worldwheelchair.rugby/about-the-sport/</w:t>
        </w:r>
      </w:hyperlink>
    </w:p>
    <w:p w14:paraId="3649F98D" w14:textId="77777777" w:rsidR="00AE5A69" w:rsidRPr="00AE5A69" w:rsidRDefault="00AE5A69" w:rsidP="00AE5A69">
      <w:pPr>
        <w:pStyle w:val="EndNoteBibliography"/>
        <w:rPr>
          <w:noProof/>
        </w:rPr>
      </w:pPr>
      <w:r w:rsidRPr="00AE5A69">
        <w:rPr>
          <w:noProof/>
        </w:rPr>
        <w:t>8.</w:t>
      </w:r>
      <w:r w:rsidRPr="00AE5A69">
        <w:rPr>
          <w:noProof/>
        </w:rPr>
        <w:tab/>
        <w:t>Tweedy SM, Vanlandewijck YC. International Paralympic Committee position stand—background and scientific principles of classification in Paralympic sport. British Journal of Sports Medicine. 2011;45(4):259-69.</w:t>
      </w:r>
    </w:p>
    <w:p w14:paraId="212653A4" w14:textId="77777777" w:rsidR="00AE5A69" w:rsidRPr="00AE5A69" w:rsidRDefault="00AE5A69" w:rsidP="00AE5A69">
      <w:pPr>
        <w:pStyle w:val="EndNoteBibliography"/>
        <w:rPr>
          <w:noProof/>
        </w:rPr>
      </w:pPr>
      <w:r w:rsidRPr="00AE5A69">
        <w:rPr>
          <w:noProof/>
        </w:rPr>
        <w:t>9.</w:t>
      </w:r>
      <w:r w:rsidRPr="00AE5A69">
        <w:rPr>
          <w:noProof/>
        </w:rPr>
        <w:tab/>
        <w:t>Haydon DS, Pinder RA, Grimshaw PN, Robertson WS. Overground-Propulsion Kinematics and Acceleration in Elite Wheelchair Rugby. International Journal of Sports Physiology &amp; Performance. 2018;13(2).</w:t>
      </w:r>
    </w:p>
    <w:p w14:paraId="33A4D9D6" w14:textId="77777777" w:rsidR="00AE5A69" w:rsidRPr="00AE5A69" w:rsidRDefault="00AE5A69" w:rsidP="00AE5A69">
      <w:pPr>
        <w:pStyle w:val="EndNoteBibliography"/>
        <w:rPr>
          <w:noProof/>
        </w:rPr>
      </w:pPr>
      <w:r w:rsidRPr="00AE5A69">
        <w:rPr>
          <w:noProof/>
        </w:rPr>
        <w:t>10.</w:t>
      </w:r>
      <w:r w:rsidRPr="00AE5A69">
        <w:rPr>
          <w:noProof/>
        </w:rPr>
        <w:tab/>
        <w:t>Bakatchina S, Weissland T, Astier M, Pradon D, Faupin A. Performance, asymmetry and biomechanical parameters in wheelchair rugby players. Sports Biomechanics. 2021:1-14.</w:t>
      </w:r>
    </w:p>
    <w:p w14:paraId="208E6BA7" w14:textId="77777777" w:rsidR="00AE5A69" w:rsidRPr="00AE5A69" w:rsidRDefault="00AE5A69" w:rsidP="00AE5A69">
      <w:pPr>
        <w:pStyle w:val="EndNoteBibliography"/>
        <w:rPr>
          <w:noProof/>
        </w:rPr>
      </w:pPr>
      <w:r w:rsidRPr="00AE5A69">
        <w:rPr>
          <w:noProof/>
        </w:rPr>
        <w:t>11.</w:t>
      </w:r>
      <w:r w:rsidRPr="00AE5A69">
        <w:rPr>
          <w:noProof/>
        </w:rPr>
        <w:tab/>
        <w:t>Goosey-Tolfrey V, Castle P, Webborn N. Aerobic capacity and peak power output of elite quadriplegic games players. British Journal of Sports Medicine. 2006;40(8):684-7.</w:t>
      </w:r>
    </w:p>
    <w:p w14:paraId="65C4A2DE" w14:textId="77777777" w:rsidR="00AE5A69" w:rsidRPr="00AE5A69" w:rsidRDefault="00AE5A69" w:rsidP="00AE5A69">
      <w:pPr>
        <w:pStyle w:val="EndNoteBibliography"/>
        <w:rPr>
          <w:noProof/>
        </w:rPr>
      </w:pPr>
      <w:r w:rsidRPr="00AE5A69">
        <w:rPr>
          <w:noProof/>
        </w:rPr>
        <w:t>12.</w:t>
      </w:r>
      <w:r w:rsidRPr="00AE5A69">
        <w:rPr>
          <w:noProof/>
        </w:rPr>
        <w:tab/>
        <w:t>Janssen RJ, de Groot S, Van der Woude LH, Houdijk H, Goosey‐Tolfrey VL, Vegter RJ. Force–velocity profiling of elite wheelchair rugby players by manipulating rolling resistance over multiple wheelchair sprints. Scandinavian Journal of Medicine &amp; Science in Sports. 2023.</w:t>
      </w:r>
    </w:p>
    <w:p w14:paraId="384BADAA" w14:textId="77777777" w:rsidR="00AE5A69" w:rsidRPr="00AE5A69" w:rsidRDefault="00AE5A69" w:rsidP="00AE5A69">
      <w:pPr>
        <w:pStyle w:val="EndNoteBibliography"/>
        <w:rPr>
          <w:noProof/>
        </w:rPr>
      </w:pPr>
      <w:r w:rsidRPr="00AE5A69">
        <w:rPr>
          <w:noProof/>
        </w:rPr>
        <w:t>13.</w:t>
      </w:r>
      <w:r w:rsidRPr="00AE5A69">
        <w:rPr>
          <w:noProof/>
        </w:rPr>
        <w:tab/>
        <w:t>Rhodes JM, Mason BS, Paulson TA, Goosey-Tolfrey VL. A comparison of speed profiles during training and competition in elite wheelchair rugby players. International Journal of Sports Physiology and Performance. 2017;12(6):777-82.</w:t>
      </w:r>
    </w:p>
    <w:p w14:paraId="4C608872" w14:textId="77777777" w:rsidR="00AE5A69" w:rsidRPr="00AE5A69" w:rsidRDefault="00AE5A69" w:rsidP="00AE5A69">
      <w:pPr>
        <w:pStyle w:val="EndNoteBibliography"/>
        <w:rPr>
          <w:noProof/>
        </w:rPr>
      </w:pPr>
      <w:r w:rsidRPr="00AE5A69">
        <w:rPr>
          <w:noProof/>
        </w:rPr>
        <w:t>14.</w:t>
      </w:r>
      <w:r w:rsidRPr="00AE5A69">
        <w:rPr>
          <w:noProof/>
        </w:rPr>
        <w:tab/>
        <w:t>Rhodes JM, Mason BS, Malone LA, Goosey-Tolfrey VL. Effect of team rank and player classification on activity profiles of elite wheelchair rugby players. Journal of Sports Sciences. 2015;33(19):2070-8.</w:t>
      </w:r>
    </w:p>
    <w:p w14:paraId="70E676F8" w14:textId="77777777" w:rsidR="00AE5A69" w:rsidRPr="00AE5A69" w:rsidRDefault="00AE5A69" w:rsidP="00AE5A69">
      <w:pPr>
        <w:pStyle w:val="EndNoteBibliography"/>
        <w:rPr>
          <w:noProof/>
        </w:rPr>
      </w:pPr>
      <w:r w:rsidRPr="00AE5A69">
        <w:rPr>
          <w:noProof/>
        </w:rPr>
        <w:t>15.</w:t>
      </w:r>
      <w:r w:rsidRPr="00AE5A69">
        <w:rPr>
          <w:noProof/>
        </w:rPr>
        <w:tab/>
        <w:t>Goosey‐Tolfrey VL, Vegter RJ, Mason BS, Paulson TA, Lenton JP, Van Der Scheer JW, et al. Sprint performance and propulsion asymmetries on an ergometer in trained high‐and low‐point wheelchair rugby players. Scandinavian Journal of Medicine &amp; Science in Sports. 2018;28(5):1586-93.</w:t>
      </w:r>
    </w:p>
    <w:p w14:paraId="33B226CD" w14:textId="77777777" w:rsidR="00AE5A69" w:rsidRPr="00AE5A69" w:rsidRDefault="00AE5A69" w:rsidP="00AE5A69">
      <w:pPr>
        <w:pStyle w:val="EndNoteBibliography"/>
        <w:rPr>
          <w:noProof/>
        </w:rPr>
      </w:pPr>
      <w:r w:rsidRPr="00AE5A69">
        <w:rPr>
          <w:noProof/>
        </w:rPr>
        <w:t>16.</w:t>
      </w:r>
      <w:r w:rsidRPr="00AE5A69">
        <w:rPr>
          <w:noProof/>
        </w:rPr>
        <w:tab/>
        <w:t>Gee CM, Lacroix MA, West CR. A 20× 20 m repeated sprint field test replicates the demands of wheelchair rugby. Journal of Science and Medicine in Sport. 2018;21(7):753-7.</w:t>
      </w:r>
    </w:p>
    <w:p w14:paraId="140F59F8" w14:textId="77777777" w:rsidR="00AE5A69" w:rsidRPr="00AE5A69" w:rsidRDefault="00AE5A69" w:rsidP="00AE5A69">
      <w:pPr>
        <w:pStyle w:val="EndNoteBibliography"/>
        <w:rPr>
          <w:noProof/>
        </w:rPr>
      </w:pPr>
      <w:r w:rsidRPr="00AE5A69">
        <w:rPr>
          <w:noProof/>
        </w:rPr>
        <w:t>17.</w:t>
      </w:r>
      <w:r w:rsidRPr="00AE5A69">
        <w:rPr>
          <w:noProof/>
        </w:rPr>
        <w:tab/>
        <w:t>West CR, Campbell IG, Goosey-Tolfrey VL, Mason BS, Romer LM. Effects of abdominal binding on field-based exercise responses in Paralympic athletes with cervical spinal cord injury. Journal of Science and Medicine in Sport. 2014;17(4):351-5.</w:t>
      </w:r>
    </w:p>
    <w:p w14:paraId="3A3E4DDD" w14:textId="77777777" w:rsidR="00AE5A69" w:rsidRPr="00AE5A69" w:rsidRDefault="00AE5A69" w:rsidP="00AE5A69">
      <w:pPr>
        <w:pStyle w:val="EndNoteBibliography"/>
        <w:rPr>
          <w:noProof/>
        </w:rPr>
      </w:pPr>
      <w:r w:rsidRPr="00AE5A69">
        <w:rPr>
          <w:noProof/>
        </w:rPr>
        <w:t>18.</w:t>
      </w:r>
      <w:r w:rsidRPr="00AE5A69">
        <w:rPr>
          <w:noProof/>
        </w:rPr>
        <w:tab/>
        <w:t>Amrhein V, Greenland S, McShane B. Scientists rise up against statistical significance. Nature. 2019;567(7748):305-7.</w:t>
      </w:r>
    </w:p>
    <w:p w14:paraId="78024532" w14:textId="77777777" w:rsidR="00AE5A69" w:rsidRPr="00AE5A69" w:rsidRDefault="00AE5A69" w:rsidP="00AE5A69">
      <w:pPr>
        <w:pStyle w:val="EndNoteBibliography"/>
        <w:rPr>
          <w:noProof/>
        </w:rPr>
      </w:pPr>
      <w:r w:rsidRPr="00AE5A69">
        <w:rPr>
          <w:noProof/>
        </w:rPr>
        <w:t>19.</w:t>
      </w:r>
      <w:r w:rsidRPr="00AE5A69">
        <w:rPr>
          <w:noProof/>
        </w:rPr>
        <w:tab/>
        <w:t>Amrhein V, Trafimow D, Greenland S. Inferential statistics as descriptive statistics: There is no replication crisis if we don’t expect replication. The American Statistician. 2019;73(sup1):262-70.</w:t>
      </w:r>
    </w:p>
    <w:p w14:paraId="06AD855F" w14:textId="77777777" w:rsidR="00AE5A69" w:rsidRPr="00AE5A69" w:rsidRDefault="00AE5A69" w:rsidP="00AE5A69">
      <w:pPr>
        <w:pStyle w:val="EndNoteBibliography"/>
        <w:rPr>
          <w:noProof/>
        </w:rPr>
      </w:pPr>
      <w:r w:rsidRPr="00AE5A69">
        <w:rPr>
          <w:noProof/>
        </w:rPr>
        <w:t>20.</w:t>
      </w:r>
      <w:r w:rsidRPr="00AE5A69">
        <w:rPr>
          <w:noProof/>
        </w:rPr>
        <w:tab/>
        <w:t>McShane BB, Gal D, Gelman A, Robert C, Tackett JL. Abandon statistical significance. The American Statistician. 2019;73(sup1):235-45.</w:t>
      </w:r>
    </w:p>
    <w:p w14:paraId="0A11A27F" w14:textId="77777777" w:rsidR="00AE5A69" w:rsidRPr="00AE5A69" w:rsidRDefault="00AE5A69" w:rsidP="00AE5A69">
      <w:pPr>
        <w:pStyle w:val="EndNoteBibliography"/>
        <w:rPr>
          <w:noProof/>
        </w:rPr>
      </w:pPr>
      <w:r w:rsidRPr="00AE5A69">
        <w:rPr>
          <w:noProof/>
        </w:rPr>
        <w:t>21.</w:t>
      </w:r>
      <w:r w:rsidRPr="00AE5A69">
        <w:rPr>
          <w:noProof/>
        </w:rPr>
        <w:tab/>
        <w:t>Cumming G. The new statistics: Why and how. Psychological Science. 2014;25(1):7-29.</w:t>
      </w:r>
    </w:p>
    <w:p w14:paraId="56345DD5" w14:textId="77777777" w:rsidR="00AE5A69" w:rsidRPr="00AE5A69" w:rsidRDefault="00AE5A69" w:rsidP="00AE5A69">
      <w:pPr>
        <w:pStyle w:val="EndNoteBibliography"/>
        <w:rPr>
          <w:noProof/>
        </w:rPr>
      </w:pPr>
      <w:r w:rsidRPr="00AE5A69">
        <w:rPr>
          <w:noProof/>
        </w:rPr>
        <w:lastRenderedPageBreak/>
        <w:t>22.</w:t>
      </w:r>
      <w:r w:rsidRPr="00AE5A69">
        <w:rPr>
          <w:noProof/>
        </w:rPr>
        <w:tab/>
        <w:t>Kruschke JK, Liddell TM. The Bayesian New Statistics: Hypothesis testing, estimation, meta-analysis, and power analysis from a Bayesian perspective. Psychonomic Bulletin &amp; Review. 2018;25:178-206.</w:t>
      </w:r>
    </w:p>
    <w:p w14:paraId="0F350A23" w14:textId="77777777" w:rsidR="00AE5A69" w:rsidRPr="00AE5A69" w:rsidRDefault="00AE5A69" w:rsidP="00AE5A69">
      <w:pPr>
        <w:pStyle w:val="EndNoteBibliography"/>
        <w:rPr>
          <w:noProof/>
        </w:rPr>
      </w:pPr>
      <w:r w:rsidRPr="00AE5A69">
        <w:rPr>
          <w:noProof/>
        </w:rPr>
        <w:t>23.</w:t>
      </w:r>
      <w:r w:rsidRPr="00AE5A69">
        <w:rPr>
          <w:noProof/>
        </w:rPr>
        <w:tab/>
        <w:t>Bürkner P-C. brms: An R package for Bayesian multilevel models using Stan. Journal of Statistical Software. 2017;80:1-28.</w:t>
      </w:r>
    </w:p>
    <w:p w14:paraId="28FF13D0" w14:textId="77777777" w:rsidR="00AE5A69" w:rsidRPr="00AE5A69" w:rsidRDefault="00AE5A69" w:rsidP="00AE5A69">
      <w:pPr>
        <w:pStyle w:val="EndNoteBibliography"/>
        <w:rPr>
          <w:noProof/>
        </w:rPr>
      </w:pPr>
      <w:r w:rsidRPr="00AE5A69">
        <w:rPr>
          <w:noProof/>
        </w:rPr>
        <w:t>24.</w:t>
      </w:r>
      <w:r w:rsidRPr="00AE5A69">
        <w:rPr>
          <w:noProof/>
        </w:rPr>
        <w:tab/>
        <w:t>Wickham H, Chang W, Henry L, Pedersen T, Takahashi K, Wilke C, et al. ggplot2: Create elegant data visualisations using the grammar of graphics.; 2022.</w:t>
      </w:r>
    </w:p>
    <w:p w14:paraId="796F04CE" w14:textId="73426E45" w:rsidR="00AE5A69" w:rsidRPr="00AE5A69" w:rsidRDefault="00AE5A69" w:rsidP="00AE5A69">
      <w:pPr>
        <w:pStyle w:val="EndNoteBibliography"/>
        <w:rPr>
          <w:noProof/>
        </w:rPr>
      </w:pPr>
      <w:r w:rsidRPr="00AE5A69">
        <w:rPr>
          <w:noProof/>
        </w:rPr>
        <w:t>25.</w:t>
      </w:r>
      <w:r w:rsidRPr="00AE5A69">
        <w:rPr>
          <w:noProof/>
        </w:rPr>
        <w:tab/>
        <w:t xml:space="preserve">Kay MM, T. tidybayes: Tidy data and geoms for Bayesian models.  2022  [cited; Available from: </w:t>
      </w:r>
      <w:hyperlink r:id="rId23" w:history="1">
        <w:r w:rsidRPr="00AE5A69">
          <w:rPr>
            <w:rStyle w:val="Hyperlink"/>
            <w:noProof/>
          </w:rPr>
          <w:t>https://CRAN.R-project.org/package=tidybayes</w:t>
        </w:r>
      </w:hyperlink>
    </w:p>
    <w:p w14:paraId="44ACD59B" w14:textId="77777777" w:rsidR="00AE5A69" w:rsidRPr="00AE5A69" w:rsidRDefault="00AE5A69" w:rsidP="00AE5A69">
      <w:pPr>
        <w:pStyle w:val="EndNoteBibliography"/>
        <w:rPr>
          <w:noProof/>
        </w:rPr>
      </w:pPr>
      <w:r w:rsidRPr="00AE5A69">
        <w:rPr>
          <w:noProof/>
        </w:rPr>
        <w:t>26.</w:t>
      </w:r>
      <w:r w:rsidRPr="00AE5A69">
        <w:rPr>
          <w:noProof/>
        </w:rPr>
        <w:tab/>
        <w:t>Pedersen TL. Patchwork: The composer of plots.  2022  [cited; Available from: project.org/package=patchwork</w:t>
      </w:r>
    </w:p>
    <w:p w14:paraId="20274EAD" w14:textId="77777777" w:rsidR="00AE5A69" w:rsidRPr="00AE5A69" w:rsidRDefault="00AE5A69" w:rsidP="00AE5A69">
      <w:pPr>
        <w:pStyle w:val="EndNoteBibliography"/>
        <w:rPr>
          <w:noProof/>
        </w:rPr>
      </w:pPr>
      <w:r w:rsidRPr="00AE5A69">
        <w:rPr>
          <w:noProof/>
        </w:rPr>
        <w:t>27.</w:t>
      </w:r>
      <w:r w:rsidRPr="00AE5A69">
        <w:rPr>
          <w:noProof/>
        </w:rPr>
        <w:tab/>
        <w:t>Hopkins WG. Spreadsheets for analysis of validity and reliability. Sportscience. 2017;21.</w:t>
      </w:r>
    </w:p>
    <w:p w14:paraId="28F1E439" w14:textId="77777777" w:rsidR="00AE5A69" w:rsidRPr="00AE5A69" w:rsidRDefault="00AE5A69" w:rsidP="00AE5A69">
      <w:pPr>
        <w:pStyle w:val="EndNoteBibliography"/>
        <w:rPr>
          <w:noProof/>
        </w:rPr>
      </w:pPr>
      <w:r w:rsidRPr="00AE5A69">
        <w:rPr>
          <w:noProof/>
        </w:rPr>
        <w:t>28.</w:t>
      </w:r>
      <w:r w:rsidRPr="00AE5A69">
        <w:rPr>
          <w:noProof/>
        </w:rPr>
        <w:tab/>
        <w:t>Goosey-Tolfrey VL, Leicht CA. Field-based physiological testing of wheelchair athletes. Sports Medicine. 2013;43:77-91.</w:t>
      </w:r>
    </w:p>
    <w:p w14:paraId="158D32EB" w14:textId="77777777" w:rsidR="00AE5A69" w:rsidRPr="00AE5A69" w:rsidRDefault="00AE5A69" w:rsidP="00AE5A69">
      <w:pPr>
        <w:pStyle w:val="EndNoteBibliography"/>
        <w:rPr>
          <w:noProof/>
        </w:rPr>
      </w:pPr>
      <w:r w:rsidRPr="00AE5A69">
        <w:rPr>
          <w:noProof/>
        </w:rPr>
        <w:t>29.</w:t>
      </w:r>
      <w:r w:rsidRPr="00AE5A69">
        <w:rPr>
          <w:noProof/>
        </w:rPr>
        <w:tab/>
        <w:t>Vanlandewijck YC, Verellen J, Tweedy S. Towards evidence-based classification in wheelchair sports: Impact of seating position on wheelchair acceleration. Journal of Sports Sciences. 2011;29(10):1089-96.</w:t>
      </w:r>
    </w:p>
    <w:p w14:paraId="6ACE71B8" w14:textId="77777777" w:rsidR="00AE5A69" w:rsidRPr="00AE5A69" w:rsidRDefault="00AE5A69" w:rsidP="00AE5A69">
      <w:pPr>
        <w:pStyle w:val="EndNoteBibliography"/>
        <w:rPr>
          <w:noProof/>
        </w:rPr>
      </w:pPr>
      <w:r w:rsidRPr="00AE5A69">
        <w:rPr>
          <w:noProof/>
        </w:rPr>
        <w:t>30.</w:t>
      </w:r>
      <w:r w:rsidRPr="00AE5A69">
        <w:rPr>
          <w:noProof/>
        </w:rPr>
        <w:tab/>
        <w:t>Bakatchina S, Brassart F, Dosseh K, Weissland T, Pradon D, Faupin A. Effect of repeated, on-field sprints on kinematic variables in wheelchair rugby players. American Journal of Physical Medicine &amp; Rehabilitation. 2023:10.1097.</w:t>
      </w:r>
    </w:p>
    <w:p w14:paraId="36A153E6" w14:textId="0F87E0F9" w:rsidR="006605F8" w:rsidRDefault="00E92D57" w:rsidP="00F93CC4">
      <w:pPr>
        <w:spacing w:line="360" w:lineRule="auto"/>
      </w:pPr>
      <w:r>
        <w:fldChar w:fldCharType="end"/>
      </w:r>
    </w:p>
    <w:sectPr w:rsidR="006605F8">
      <w:headerReference w:type="default" r:id="rId24"/>
      <w:footerReference w:type="even" r:id="rId25"/>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ee Bridgeman" w:date="2023-11-05T12:31:00Z" w:initials="LB">
    <w:p w14:paraId="41E5638F" w14:textId="77777777" w:rsidR="002325DE" w:rsidRDefault="002325DE" w:rsidP="002325DE">
      <w:r>
        <w:rPr>
          <w:rStyle w:val="CommentReference"/>
        </w:rPr>
        <w:annotationRef/>
      </w:r>
      <w:r>
        <w:rPr>
          <w:rFonts w:asciiTheme="minorHAnsi" w:eastAsiaTheme="minorHAnsi" w:hAnsiTheme="minorHAnsi" w:cstheme="minorBidi"/>
          <w:color w:val="000000"/>
          <w:kern w:val="2"/>
          <w:sz w:val="20"/>
          <w:szCs w:val="20"/>
          <w:lang w:eastAsia="en-US"/>
          <w14:ligatures w14:val="standardContextual"/>
        </w:rPr>
        <w:t>James can you add this?</w:t>
      </w:r>
    </w:p>
  </w:comment>
  <w:comment w:id="4" w:author="Lee Bridgeman" w:date="2023-11-05T12:31:00Z" w:initials="LB">
    <w:p w14:paraId="01996EA3" w14:textId="77777777" w:rsidR="00101000" w:rsidRDefault="00101000" w:rsidP="0011596D">
      <w:r>
        <w:rPr>
          <w:rStyle w:val="CommentReference"/>
        </w:rPr>
        <w:annotationRef/>
      </w:r>
      <w:r>
        <w:rPr>
          <w:rFonts w:asciiTheme="minorHAnsi" w:eastAsiaTheme="minorHAnsi" w:hAnsiTheme="minorHAnsi" w:cstheme="minorBidi"/>
          <w:color w:val="000000"/>
          <w:kern w:val="2"/>
          <w:sz w:val="20"/>
          <w:szCs w:val="20"/>
          <w:lang w:eastAsia="en-US"/>
          <w14:ligatures w14:val="standardContextual"/>
        </w:rPr>
        <w:t>James can you add this?</w:t>
      </w:r>
    </w:p>
  </w:comment>
  <w:comment w:id="5" w:author="Guest User" w:date="2024-01-12T15:50:00Z" w:initials="GU">
    <w:p w14:paraId="107CD929" w14:textId="07E44048" w:rsidR="5683BCE1" w:rsidRDefault="5683BCE1">
      <w:pPr>
        <w:pStyle w:val="CommentText"/>
      </w:pPr>
      <w:r>
        <w:t>Don't need 'new' at the start if saying 'recently'</w:t>
      </w:r>
      <w:r>
        <w:rPr>
          <w:rStyle w:val="CommentReference"/>
        </w:rPr>
        <w:annotationRef/>
      </w:r>
    </w:p>
  </w:comment>
  <w:comment w:id="7" w:author="Guest User" w:date="2024-01-18T20:27:00Z" w:initials="GU">
    <w:p w14:paraId="09CAFDD1" w14:textId="77D2313E" w:rsidR="5E5CB949" w:rsidRDefault="5E5CB949">
      <w:pPr>
        <w:pStyle w:val="CommentText"/>
      </w:pPr>
      <w:r>
        <w:t>Possibly need to change the wording here?</w:t>
      </w:r>
      <w:r>
        <w:rPr>
          <w:rStyle w:val="CommentReference"/>
        </w:rPr>
        <w:annotationRef/>
      </w:r>
    </w:p>
  </w:comment>
  <w:comment w:id="8" w:author="Guest User" w:date="2024-01-12T16:06:00Z" w:initials="GU">
    <w:p w14:paraId="79EC31BB" w14:textId="5377CB42" w:rsidR="5683BCE1" w:rsidRDefault="5683BCE1">
      <w:pPr>
        <w:pStyle w:val="CommentText"/>
      </w:pPr>
      <w:r>
        <w:t>Depending on where this is published this might need to be more specific in terms of where 'domsetic' refers to.</w:t>
      </w:r>
      <w:r>
        <w:rPr>
          <w:rStyle w:val="CommentReference"/>
        </w:rPr>
        <w:annotationRef/>
      </w:r>
    </w:p>
  </w:comment>
  <w:comment w:id="14" w:author="James Steele" w:date="2024-01-12T16:19:00Z" w:initials="JS">
    <w:p w14:paraId="3B6AF9E7" w14:textId="3D61ED80" w:rsidR="5D5CFE8F" w:rsidRDefault="5D5CFE8F">
      <w:pPr>
        <w:pStyle w:val="CommentText"/>
      </w:pPr>
      <w:r>
        <w:t>Maybe worth noting why 10 where performed considering the paper mentioned in the intro used 20.</w:t>
      </w:r>
      <w:r>
        <w:rPr>
          <w:rStyle w:val="CommentReference"/>
        </w:rPr>
        <w:annotationRef/>
      </w:r>
    </w:p>
  </w:comment>
  <w:comment w:id="16" w:author="Lee Bridgeman" w:date="2023-11-05T17:03:00Z" w:initials="LB">
    <w:p w14:paraId="2515F984" w14:textId="77777777" w:rsidR="007E0BB1" w:rsidRDefault="004D047F" w:rsidP="007E0BB1">
      <w:r>
        <w:rPr>
          <w:rStyle w:val="CommentReference"/>
        </w:rPr>
        <w:annotationRef/>
      </w:r>
      <w:r w:rsidR="007E0BB1">
        <w:rPr>
          <w:rFonts w:asciiTheme="minorHAnsi" w:eastAsiaTheme="minorHAnsi" w:hAnsiTheme="minorHAnsi" w:cstheme="minorBidi"/>
          <w:kern w:val="2"/>
          <w:sz w:val="20"/>
          <w:szCs w:val="20"/>
          <w:lang w:eastAsia="en-US"/>
          <w14:ligatures w14:val="standardContextual"/>
        </w:rPr>
        <w:t>can we add the lactate data in @james? We mention it in the method so should probably include in the results</w:t>
      </w:r>
    </w:p>
  </w:comment>
  <w:comment w:id="17" w:author="James Steele" w:date="2024-01-12T16:20:00Z" w:initials="JS">
    <w:p w14:paraId="515B8BD0" w14:textId="62490067" w:rsidR="5D5CFE8F" w:rsidRDefault="5D5CFE8F">
      <w:pPr>
        <w:pStyle w:val="CommentText"/>
      </w:pPr>
      <w:r>
        <w:t>I don't seem to have the lactate data, but if you send it over I can include it.</w:t>
      </w:r>
      <w:r>
        <w:rPr>
          <w:rStyle w:val="CommentReference"/>
        </w:rPr>
        <w:annotationRef/>
      </w:r>
    </w:p>
  </w:comment>
  <w:comment w:id="18" w:author="Lee Bridgeman" w:date="2024-01-13T11:33:00Z" w:initials="LB">
    <w:p w14:paraId="3FDF1101" w14:textId="35D281C9" w:rsidR="00BD0653" w:rsidRDefault="00BD0653" w:rsidP="00BD0653">
      <w:r>
        <w:rPr>
          <w:rStyle w:val="CommentReference"/>
        </w:rPr>
        <w:annotationRef/>
      </w:r>
      <w:r>
        <w:rPr>
          <w:rFonts w:asciiTheme="minorHAnsi" w:eastAsiaTheme="minorHAnsi" w:hAnsiTheme="minorHAnsi" w:cstheme="minorBidi"/>
          <w:color w:val="000000"/>
          <w:kern w:val="2"/>
          <w:sz w:val="20"/>
          <w:szCs w:val="20"/>
          <w:lang w:eastAsia="en-US"/>
          <w14:ligatures w14:val="standardContextual"/>
        </w:rPr>
        <w:fldChar w:fldCharType="begin"/>
      </w:r>
      <w:r>
        <w:rPr>
          <w:rFonts w:asciiTheme="minorHAnsi" w:eastAsiaTheme="minorHAnsi" w:hAnsiTheme="minorHAnsi" w:cstheme="minorBidi"/>
          <w:color w:val="000000"/>
          <w:kern w:val="2"/>
          <w:sz w:val="20"/>
          <w:szCs w:val="20"/>
          <w:lang w:eastAsia="en-US"/>
          <w14:ligatures w14:val="standardContextual"/>
        </w:rPr>
        <w:instrText>HYPERLINK "mailto:james.steele@solent.ac.uk"</w:instrText>
      </w:r>
      <w:r>
        <w:rPr>
          <w:rFonts w:asciiTheme="minorHAnsi" w:eastAsiaTheme="minorHAnsi" w:hAnsiTheme="minorHAnsi" w:cstheme="minorBidi"/>
          <w:color w:val="000000"/>
          <w:kern w:val="2"/>
          <w:sz w:val="20"/>
          <w:szCs w:val="20"/>
          <w:lang w:eastAsia="en-US"/>
          <w14:ligatures w14:val="standardContextual"/>
        </w:rPr>
      </w:r>
      <w:bookmarkStart w:id="19" w:name="_@_79B98F53458AA7429701308D80A8DD24Z"/>
      <w:r>
        <w:rPr>
          <w:rFonts w:asciiTheme="minorHAnsi" w:eastAsiaTheme="minorHAnsi" w:hAnsiTheme="minorHAnsi" w:cstheme="minorBidi"/>
          <w:color w:val="000000"/>
          <w:kern w:val="2"/>
          <w:sz w:val="20"/>
          <w:szCs w:val="20"/>
          <w:lang w:eastAsia="en-US"/>
          <w14:ligatures w14:val="standardContextual"/>
        </w:rPr>
        <w:fldChar w:fldCharType="separate"/>
      </w:r>
      <w:bookmarkEnd w:id="19"/>
      <w:r w:rsidRPr="00BD0653">
        <w:rPr>
          <w:rStyle w:val="Mention"/>
          <w:rFonts w:asciiTheme="minorHAnsi" w:eastAsiaTheme="minorHAnsi" w:hAnsiTheme="minorHAnsi" w:cstheme="minorBidi"/>
          <w:noProof/>
          <w:kern w:val="2"/>
          <w:sz w:val="20"/>
          <w:szCs w:val="20"/>
          <w:lang w:eastAsia="en-US"/>
          <w14:ligatures w14:val="standardContextual"/>
        </w:rPr>
        <w:t>@James Steele</w:t>
      </w:r>
      <w:r>
        <w:rPr>
          <w:rFonts w:asciiTheme="minorHAnsi" w:eastAsiaTheme="minorHAnsi" w:hAnsiTheme="minorHAnsi" w:cstheme="minorBidi"/>
          <w:color w:val="000000"/>
          <w:kern w:val="2"/>
          <w:sz w:val="20"/>
          <w:szCs w:val="20"/>
          <w:lang w:eastAsia="en-US"/>
          <w14:ligatures w14:val="standardContextual"/>
        </w:rPr>
        <w:fldChar w:fldCharType="end"/>
      </w:r>
      <w:r>
        <w:rPr>
          <w:rFonts w:asciiTheme="minorHAnsi" w:eastAsiaTheme="minorHAnsi" w:hAnsiTheme="minorHAnsi" w:cstheme="minorBidi"/>
          <w:color w:val="000000"/>
          <w:kern w:val="2"/>
          <w:sz w:val="20"/>
          <w:szCs w:val="20"/>
          <w:lang w:eastAsia="en-US"/>
          <w14:ligatures w14:val="standardContextual"/>
        </w:rPr>
        <w:t xml:space="preserve"> sent through</w:t>
      </w:r>
    </w:p>
  </w:comment>
  <w:comment w:id="20" w:author="James Steele" w:date="2024-01-12T16:22:00Z" w:initials="JS">
    <w:p w14:paraId="26B36A55" w14:textId="31B93975" w:rsidR="5D5CFE8F" w:rsidRDefault="5D5CFE8F">
      <w:pPr>
        <w:pStyle w:val="CommentText"/>
      </w:pPr>
      <w:r>
        <w:t>Not sure if it's just crappy sharepoint word doc formatting, but worth checking any latex math is rendering properly before submitting.</w:t>
      </w:r>
      <w:r>
        <w:rPr>
          <w:rStyle w:val="CommentReference"/>
        </w:rPr>
        <w:annotationRef/>
      </w:r>
    </w:p>
  </w:comment>
  <w:comment w:id="21" w:author="Lee Bridgeman" w:date="2024-01-13T11:33:00Z" w:initials="LB">
    <w:p w14:paraId="3202FB07" w14:textId="77777777" w:rsidR="00BA4473" w:rsidRDefault="00BA4473" w:rsidP="00BA4473">
      <w:r>
        <w:rPr>
          <w:rStyle w:val="CommentReference"/>
        </w:rPr>
        <w:annotationRef/>
      </w:r>
      <w:r>
        <w:rPr>
          <w:rFonts w:asciiTheme="minorHAnsi" w:eastAsiaTheme="minorHAnsi" w:hAnsiTheme="minorHAnsi" w:cstheme="minorBidi"/>
          <w:color w:val="000000"/>
          <w:kern w:val="2"/>
          <w:sz w:val="20"/>
          <w:szCs w:val="20"/>
          <w:lang w:eastAsia="en-US"/>
          <w14:ligatures w14:val="standardContextual"/>
        </w:rPr>
        <w:t>I think its just Onedrive tbh</w:t>
      </w:r>
    </w:p>
  </w:comment>
  <w:comment w:id="26" w:author="Lee Bridgeman" w:date="2024-01-09T15:34:00Z" w:initials="LB">
    <w:p w14:paraId="703C61C3" w14:textId="5E56DD30" w:rsidR="00F621D7" w:rsidRDefault="00F621D7" w:rsidP="00F621D7">
      <w:r>
        <w:rPr>
          <w:rStyle w:val="CommentReference"/>
        </w:rPr>
        <w:annotationRef/>
      </w:r>
      <w:r>
        <w:rPr>
          <w:rFonts w:asciiTheme="minorHAnsi" w:eastAsiaTheme="minorHAnsi" w:hAnsiTheme="minorHAnsi" w:cstheme="minorBidi"/>
          <w:color w:val="000000"/>
          <w:kern w:val="2"/>
          <w:sz w:val="20"/>
          <w:szCs w:val="20"/>
          <w:lang w:eastAsia="en-US"/>
          <w14:ligatures w14:val="standardContextual"/>
        </w:rPr>
        <w:t>James please can we add the tables with the mean result in etc as supplementary material on the OSF page?</w:t>
      </w:r>
    </w:p>
  </w:comment>
  <w:comment w:id="27" w:author="James Steele" w:date="2024-01-12T16:27:00Z" w:initials="JS">
    <w:p w14:paraId="7C8664DE" w14:textId="7EFEDFDF" w:rsidR="5D5CFE8F" w:rsidRDefault="5D5CFE8F">
      <w:pPr>
        <w:pStyle w:val="CommentText"/>
      </w:pPr>
      <w:r>
        <w:t>When you say "mean result", what exactly do you mean? If it's just descriptives for the sample then people could just download the data and calculate it.</w:t>
      </w:r>
      <w:r>
        <w:rPr>
          <w:rStyle w:val="CommentReference"/>
        </w:rPr>
        <w:annotationRef/>
      </w:r>
    </w:p>
  </w:comment>
  <w:comment w:id="28" w:author="James Steele" w:date="2024-01-12T16:34:00Z" w:initials="JS">
    <w:p w14:paraId="7E4D7DAC" w14:textId="5635DACE" w:rsidR="59896BCA" w:rsidRDefault="59896BCA">
      <w:pPr>
        <w:pStyle w:val="CommentText"/>
      </w:pPr>
      <w:r>
        <w:t>Oh wait, you mean attached to the email.</w:t>
      </w:r>
      <w:r>
        <w:rPr>
          <w:rStyle w:val="CommentReference"/>
        </w:rPr>
        <w:annotationRef/>
      </w:r>
    </w:p>
  </w:comment>
  <w:comment w:id="29" w:author="Lee Bridgeman" w:date="2024-01-13T11:34:00Z" w:initials="LB">
    <w:p w14:paraId="43DE77F3" w14:textId="77777777" w:rsidR="00BA4473" w:rsidRDefault="00BA4473" w:rsidP="00BA4473">
      <w:r>
        <w:rPr>
          <w:rStyle w:val="CommentReference"/>
        </w:rPr>
        <w:annotationRef/>
      </w:r>
      <w:r>
        <w:rPr>
          <w:rFonts w:asciiTheme="minorHAnsi" w:eastAsiaTheme="minorHAnsi" w:hAnsiTheme="minorHAnsi" w:cstheme="minorBidi"/>
          <w:color w:val="000000"/>
          <w:kern w:val="2"/>
          <w:sz w:val="20"/>
          <w:szCs w:val="20"/>
          <w:lang w:eastAsia="en-US"/>
          <w14:ligatures w14:val="standardContextual"/>
        </w:rPr>
        <w:t>haha yep :)</w:t>
      </w:r>
    </w:p>
  </w:comment>
  <w:comment w:id="30" w:author="James Steele" w:date="2024-01-12T16:18:00Z" w:initials="JS">
    <w:p w14:paraId="49BB3126" w14:textId="77777777" w:rsidR="008832D3" w:rsidRDefault="008832D3" w:rsidP="008832D3">
      <w:pPr>
        <w:pStyle w:val="CommentText"/>
      </w:pPr>
      <w:r>
        <w:t>Where do the CVs and ICCs come from?</w:t>
      </w:r>
      <w:r>
        <w:rPr>
          <w:rStyle w:val="CommentReference"/>
        </w:rPr>
        <w:annotationRef/>
      </w:r>
    </w:p>
  </w:comment>
  <w:comment w:id="31" w:author="James Steele" w:date="2024-01-12T16:18:00Z" w:initials="JS">
    <w:p w14:paraId="2D595A98" w14:textId="77777777" w:rsidR="008832D3" w:rsidRDefault="008832D3" w:rsidP="008832D3">
      <w:pPr>
        <w:pStyle w:val="CommentText"/>
      </w:pPr>
      <w:r>
        <w:t>Also need to note what the abbreviations are in full.</w:t>
      </w:r>
      <w:r>
        <w:rPr>
          <w:rStyle w:val="CommentReference"/>
        </w:rPr>
        <w:annotationRef/>
      </w:r>
    </w:p>
  </w:comment>
  <w:comment w:id="32" w:author="Lee Bridgeman" w:date="2024-01-13T11:24:00Z" w:initials="LB">
    <w:p w14:paraId="57F54040" w14:textId="77777777" w:rsidR="008832D3" w:rsidRDefault="008832D3" w:rsidP="008832D3">
      <w:r>
        <w:rPr>
          <w:rStyle w:val="CommentReference"/>
        </w:rPr>
        <w:annotationRef/>
      </w:r>
      <w:r>
        <w:rPr>
          <w:rFonts w:asciiTheme="minorHAnsi" w:eastAsiaTheme="minorHAnsi" w:hAnsiTheme="minorHAnsi" w:cstheme="minorBidi"/>
          <w:color w:val="000000"/>
          <w:kern w:val="2"/>
          <w:sz w:val="20"/>
          <w:szCs w:val="20"/>
          <w:lang w:eastAsia="en-US"/>
          <w14:ligatures w14:val="standardContextual"/>
        </w:rPr>
        <w:fldChar w:fldCharType="begin"/>
      </w:r>
      <w:r>
        <w:rPr>
          <w:rFonts w:asciiTheme="minorHAnsi" w:eastAsiaTheme="minorHAnsi" w:hAnsiTheme="minorHAnsi" w:cstheme="minorBidi"/>
          <w:color w:val="000000"/>
          <w:kern w:val="2"/>
          <w:sz w:val="20"/>
          <w:szCs w:val="20"/>
          <w:lang w:eastAsia="en-US"/>
          <w14:ligatures w14:val="standardContextual"/>
        </w:rPr>
        <w:instrText>HYPERLINK "mailto:james.steele@solent.ac.uk"</w:instrText>
      </w:r>
      <w:r>
        <w:rPr>
          <w:rFonts w:asciiTheme="minorHAnsi" w:eastAsiaTheme="minorHAnsi" w:hAnsiTheme="minorHAnsi" w:cstheme="minorBidi"/>
          <w:color w:val="000000"/>
          <w:kern w:val="2"/>
          <w:sz w:val="20"/>
          <w:szCs w:val="20"/>
          <w:lang w:eastAsia="en-US"/>
          <w14:ligatures w14:val="standardContextual"/>
        </w:rPr>
      </w:r>
      <w:bookmarkStart w:id="34" w:name="_@_FBA21C6FA74D1C47B00E921FD0B40FEDZ"/>
      <w:r>
        <w:rPr>
          <w:rFonts w:asciiTheme="minorHAnsi" w:eastAsiaTheme="minorHAnsi" w:hAnsiTheme="minorHAnsi" w:cstheme="minorBidi"/>
          <w:color w:val="000000"/>
          <w:kern w:val="2"/>
          <w:sz w:val="20"/>
          <w:szCs w:val="20"/>
          <w:lang w:eastAsia="en-US"/>
          <w14:ligatures w14:val="standardContextual"/>
        </w:rPr>
        <w:fldChar w:fldCharType="separate"/>
      </w:r>
      <w:bookmarkEnd w:id="34"/>
      <w:r w:rsidRPr="00653FD7">
        <w:rPr>
          <w:rStyle w:val="Mention"/>
          <w:rFonts w:asciiTheme="minorHAnsi" w:eastAsiaTheme="minorHAnsi" w:hAnsiTheme="minorHAnsi" w:cstheme="minorBidi"/>
          <w:noProof/>
          <w:kern w:val="2"/>
          <w:sz w:val="20"/>
          <w:szCs w:val="20"/>
          <w:lang w:eastAsia="en-US"/>
          <w14:ligatures w14:val="standardContextual"/>
        </w:rPr>
        <w:t>@James Steele</w:t>
      </w:r>
      <w:r>
        <w:rPr>
          <w:rFonts w:asciiTheme="minorHAnsi" w:eastAsiaTheme="minorHAnsi" w:hAnsiTheme="minorHAnsi" w:cstheme="minorBidi"/>
          <w:color w:val="000000"/>
          <w:kern w:val="2"/>
          <w:sz w:val="20"/>
          <w:szCs w:val="20"/>
          <w:lang w:eastAsia="en-US"/>
          <w14:ligatures w14:val="standardContextual"/>
        </w:rPr>
        <w:fldChar w:fldCharType="end"/>
      </w:r>
      <w:r>
        <w:rPr>
          <w:rFonts w:asciiTheme="minorHAnsi" w:eastAsiaTheme="minorHAnsi" w:hAnsiTheme="minorHAnsi" w:cstheme="minorBidi"/>
          <w:color w:val="000000"/>
          <w:kern w:val="2"/>
          <w:sz w:val="20"/>
          <w:szCs w:val="20"/>
          <w:lang w:eastAsia="en-US"/>
          <w14:ligatures w14:val="standardContextual"/>
        </w:rPr>
        <w:t xml:space="preserve"> hopkins spreadsheets I will add the reference</w:t>
      </w:r>
    </w:p>
    <w:p w14:paraId="76AEB894" w14:textId="77777777" w:rsidR="008832D3" w:rsidRDefault="008832D3" w:rsidP="008832D3"/>
  </w:comment>
  <w:comment w:id="33" w:author="Guest User" w:date="2024-01-15T12:43:00Z" w:initials="GU">
    <w:p w14:paraId="27EC0419" w14:textId="77777777" w:rsidR="008832D3" w:rsidRDefault="008832D3" w:rsidP="008832D3">
      <w:pPr>
        <w:pStyle w:val="CommentText"/>
      </w:pPr>
      <w:r>
        <w:t xml:space="preserve">Ah, I meant the data... is it from this study, or data from the lab in general where you've checked this? </w:t>
      </w:r>
      <w:r>
        <w:rPr>
          <w:rStyle w:val="CommentReference"/>
        </w:rPr>
        <w:annotationRef/>
      </w:r>
    </w:p>
  </w:comment>
  <w:comment w:id="42" w:author="Lee Bridgeman" w:date="2024-01-09T15:33:00Z" w:initials="LB">
    <w:p w14:paraId="3ED68D4F" w14:textId="77777777" w:rsidR="00F621D7" w:rsidRDefault="00F621D7" w:rsidP="00F621D7">
      <w:r>
        <w:rPr>
          <w:rStyle w:val="CommentReference"/>
        </w:rPr>
        <w:annotationRef/>
      </w:r>
      <w:r>
        <w:rPr>
          <w:rFonts w:asciiTheme="minorHAnsi" w:eastAsiaTheme="minorHAnsi" w:hAnsiTheme="minorHAnsi" w:cstheme="minorBidi"/>
          <w:color w:val="000000"/>
          <w:kern w:val="2"/>
          <w:sz w:val="20"/>
          <w:szCs w:val="20"/>
          <w:lang w:eastAsia="en-US"/>
          <w14:ligatures w14:val="standardContextual"/>
        </w:rPr>
        <w:t>If we add the lactate data can include but about this in the discussion</w:t>
      </w:r>
    </w:p>
    <w:p w14:paraId="779DD9B6" w14:textId="77777777" w:rsidR="00F621D7" w:rsidRDefault="00F621D7" w:rsidP="00F621D7"/>
  </w:comment>
  <w:comment w:id="43" w:author="James Steele" w:date="2024-01-12T16:54:00Z" w:initials="JS">
    <w:p w14:paraId="7525FAF9" w14:textId="36E88A5C" w:rsidR="59896BCA" w:rsidRDefault="59896BCA">
      <w:pPr>
        <w:pStyle w:val="CommentText"/>
      </w:pPr>
      <w:r>
        <w:t>A ceiling effect explains this... once they near max velocity neither group will be accelerating much so the esimtates will near one another close to zero.</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E5638F" w15:done="1"/>
  <w15:commentEx w15:paraId="01996EA3" w15:done="1"/>
  <w15:commentEx w15:paraId="107CD929" w15:done="1"/>
  <w15:commentEx w15:paraId="09CAFDD1" w15:done="1"/>
  <w15:commentEx w15:paraId="79EC31BB" w15:done="1"/>
  <w15:commentEx w15:paraId="3B6AF9E7" w15:done="1"/>
  <w15:commentEx w15:paraId="2515F984" w15:done="1"/>
  <w15:commentEx w15:paraId="515B8BD0" w15:paraIdParent="2515F984" w15:done="1"/>
  <w15:commentEx w15:paraId="3FDF1101" w15:paraIdParent="2515F984" w15:done="1"/>
  <w15:commentEx w15:paraId="26B36A55" w15:done="1"/>
  <w15:commentEx w15:paraId="3202FB07" w15:paraIdParent="26B36A55" w15:done="1"/>
  <w15:commentEx w15:paraId="703C61C3" w15:done="1"/>
  <w15:commentEx w15:paraId="7C8664DE" w15:paraIdParent="703C61C3" w15:done="1"/>
  <w15:commentEx w15:paraId="7E4D7DAC" w15:paraIdParent="703C61C3" w15:done="1"/>
  <w15:commentEx w15:paraId="43DE77F3" w15:paraIdParent="703C61C3" w15:done="1"/>
  <w15:commentEx w15:paraId="49BB3126" w15:done="1"/>
  <w15:commentEx w15:paraId="2D595A98" w15:paraIdParent="49BB3126" w15:done="1"/>
  <w15:commentEx w15:paraId="76AEB894" w15:paraIdParent="49BB3126" w15:done="1"/>
  <w15:commentEx w15:paraId="27EC0419" w15:paraIdParent="49BB3126" w15:done="1"/>
  <w15:commentEx w15:paraId="779DD9B6" w15:done="1"/>
  <w15:commentEx w15:paraId="7525FA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B378162" w16cex:dateUtc="2023-11-05T12:31:00Z"/>
  <w16cex:commentExtensible w16cex:durableId="0DD84FBB" w16cex:dateUtc="2023-11-05T12:31:00Z"/>
  <w16cex:commentExtensible w16cex:durableId="339D0431" w16cex:dateUtc="2024-01-12T15:50:00Z"/>
  <w16cex:commentExtensible w16cex:durableId="0EA7A12D" w16cex:dateUtc="2024-01-18T20:27:00Z"/>
  <w16cex:commentExtensible w16cex:durableId="0B9FE8B2" w16cex:dateUtc="2024-01-12T16:06:00Z"/>
  <w16cex:commentExtensible w16cex:durableId="0281BCC2" w16cex:dateUtc="2024-01-12T16:19:00Z"/>
  <w16cex:commentExtensible w16cex:durableId="1E07BCC7" w16cex:dateUtc="2023-11-05T17:03:00Z"/>
  <w16cex:commentExtensible w16cex:durableId="00B8E364" w16cex:dateUtc="2024-01-12T16:20:00Z"/>
  <w16cex:commentExtensible w16cex:durableId="71708CE5" w16cex:dateUtc="2024-01-13T11:33:00Z"/>
  <w16cex:commentExtensible w16cex:durableId="7EE3EB80" w16cex:dateUtc="2024-01-12T16:22:00Z"/>
  <w16cex:commentExtensible w16cex:durableId="44CF8686" w16cex:dateUtc="2024-01-13T11:33:00Z"/>
  <w16cex:commentExtensible w16cex:durableId="3712D24C" w16cex:dateUtc="2024-01-09T15:34:00Z"/>
  <w16cex:commentExtensible w16cex:durableId="6D859A54" w16cex:dateUtc="2024-01-12T16:27:00Z"/>
  <w16cex:commentExtensible w16cex:durableId="4E9A3429" w16cex:dateUtc="2024-01-12T16:34:00Z"/>
  <w16cex:commentExtensible w16cex:durableId="68638A2A" w16cex:dateUtc="2024-01-13T11:34:00Z"/>
  <w16cex:commentExtensible w16cex:durableId="26D06275" w16cex:dateUtc="2024-01-12T16:18:00Z"/>
  <w16cex:commentExtensible w16cex:durableId="0B73AA88" w16cex:dateUtc="2024-01-12T16:18:00Z"/>
  <w16cex:commentExtensible w16cex:durableId="432C168B" w16cex:dateUtc="2024-01-13T11:24:00Z"/>
  <w16cex:commentExtensible w16cex:durableId="5A302DAF" w16cex:dateUtc="2024-01-15T12:43:00Z"/>
  <w16cex:commentExtensible w16cex:durableId="7287F402" w16cex:dateUtc="2024-01-09T15:33:00Z"/>
  <w16cex:commentExtensible w16cex:durableId="6DF831D2" w16cex:dateUtc="2024-01-12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E5638F" w16cid:durableId="1B378162"/>
  <w16cid:commentId w16cid:paraId="01996EA3" w16cid:durableId="0DD84FBB"/>
  <w16cid:commentId w16cid:paraId="107CD929" w16cid:durableId="339D0431"/>
  <w16cid:commentId w16cid:paraId="09CAFDD1" w16cid:durableId="0EA7A12D"/>
  <w16cid:commentId w16cid:paraId="79EC31BB" w16cid:durableId="0B9FE8B2"/>
  <w16cid:commentId w16cid:paraId="3B6AF9E7" w16cid:durableId="0281BCC2"/>
  <w16cid:commentId w16cid:paraId="2515F984" w16cid:durableId="1E07BCC7"/>
  <w16cid:commentId w16cid:paraId="515B8BD0" w16cid:durableId="00B8E364"/>
  <w16cid:commentId w16cid:paraId="3FDF1101" w16cid:durableId="71708CE5"/>
  <w16cid:commentId w16cid:paraId="26B36A55" w16cid:durableId="7EE3EB80"/>
  <w16cid:commentId w16cid:paraId="3202FB07" w16cid:durableId="44CF8686"/>
  <w16cid:commentId w16cid:paraId="703C61C3" w16cid:durableId="3712D24C"/>
  <w16cid:commentId w16cid:paraId="7C8664DE" w16cid:durableId="6D859A54"/>
  <w16cid:commentId w16cid:paraId="7E4D7DAC" w16cid:durableId="4E9A3429"/>
  <w16cid:commentId w16cid:paraId="43DE77F3" w16cid:durableId="68638A2A"/>
  <w16cid:commentId w16cid:paraId="49BB3126" w16cid:durableId="26D06275"/>
  <w16cid:commentId w16cid:paraId="2D595A98" w16cid:durableId="0B73AA88"/>
  <w16cid:commentId w16cid:paraId="76AEB894" w16cid:durableId="432C168B"/>
  <w16cid:commentId w16cid:paraId="27EC0419" w16cid:durableId="5A302DAF"/>
  <w16cid:commentId w16cid:paraId="779DD9B6" w16cid:durableId="7287F402"/>
  <w16cid:commentId w16cid:paraId="7525FAF9" w16cid:durableId="6DF831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5EB15" w14:textId="77777777" w:rsidR="00911050" w:rsidRDefault="00911050" w:rsidP="00A74734">
      <w:r>
        <w:separator/>
      </w:r>
    </w:p>
  </w:endnote>
  <w:endnote w:type="continuationSeparator" w:id="0">
    <w:p w14:paraId="683F4C5A" w14:textId="77777777" w:rsidR="00911050" w:rsidRDefault="00911050" w:rsidP="00A74734">
      <w:r>
        <w:continuationSeparator/>
      </w:r>
    </w:p>
  </w:endnote>
  <w:endnote w:type="continuationNotice" w:id="1">
    <w:p w14:paraId="2A080C9C" w14:textId="77777777" w:rsidR="00911050" w:rsidRDefault="009110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388437"/>
      <w:docPartObj>
        <w:docPartGallery w:val="Page Numbers (Bottom of Page)"/>
        <w:docPartUnique/>
      </w:docPartObj>
    </w:sdtPr>
    <w:sdtContent>
      <w:p w14:paraId="5EED899C" w14:textId="7A0042EB" w:rsidR="0011082D" w:rsidRDefault="0011082D" w:rsidP="001159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D080E4" w14:textId="77777777" w:rsidR="0011082D" w:rsidRDefault="00110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5836489"/>
      <w:docPartObj>
        <w:docPartGallery w:val="Page Numbers (Bottom of Page)"/>
        <w:docPartUnique/>
      </w:docPartObj>
    </w:sdtPr>
    <w:sdtContent>
      <w:p w14:paraId="76C673CD" w14:textId="2C29ABDB" w:rsidR="0011082D" w:rsidRDefault="0011082D" w:rsidP="001159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902ACB" w14:textId="77777777" w:rsidR="0011082D" w:rsidRDefault="00110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4C08E" w14:textId="77777777" w:rsidR="00911050" w:rsidRDefault="00911050" w:rsidP="00A74734">
      <w:r>
        <w:separator/>
      </w:r>
    </w:p>
  </w:footnote>
  <w:footnote w:type="continuationSeparator" w:id="0">
    <w:p w14:paraId="7DC6FE4D" w14:textId="77777777" w:rsidR="00911050" w:rsidRDefault="00911050" w:rsidP="00A74734">
      <w:r>
        <w:continuationSeparator/>
      </w:r>
    </w:p>
  </w:footnote>
  <w:footnote w:type="continuationNotice" w:id="1">
    <w:p w14:paraId="43824893" w14:textId="77777777" w:rsidR="00911050" w:rsidRDefault="009110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32C7F" w14:textId="77777777" w:rsidR="00C003A7" w:rsidRDefault="00C003A7" w:rsidP="0011596D">
    <w:pPr>
      <w:pStyle w:val="Header"/>
      <w:ind w:left="-993" w:right="-1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1D8"/>
    <w:multiLevelType w:val="hybridMultilevel"/>
    <w:tmpl w:val="72D2534C"/>
    <w:lvl w:ilvl="0" w:tplc="BB344628">
      <w:start w:val="1"/>
      <w:numFmt w:val="bullet"/>
      <w:lvlText w:val="o"/>
      <w:lvlJc w:val="left"/>
      <w:pPr>
        <w:ind w:left="720" w:hanging="360"/>
      </w:pPr>
      <w:rPr>
        <w:rFonts w:ascii="Courier New" w:hAnsi="Courier New" w:cs="Courier New" w:hint="default"/>
      </w:rPr>
    </w:lvl>
    <w:lvl w:ilvl="1" w:tplc="EB0E1FD4" w:tentative="1">
      <w:start w:val="1"/>
      <w:numFmt w:val="bullet"/>
      <w:lvlText w:val="o"/>
      <w:lvlJc w:val="left"/>
      <w:pPr>
        <w:ind w:left="1440" w:hanging="360"/>
      </w:pPr>
      <w:rPr>
        <w:rFonts w:ascii="Courier New" w:hAnsi="Courier New" w:cs="Courier New" w:hint="default"/>
      </w:rPr>
    </w:lvl>
    <w:lvl w:ilvl="2" w:tplc="4DD44EC8" w:tentative="1">
      <w:start w:val="1"/>
      <w:numFmt w:val="bullet"/>
      <w:lvlText w:val=""/>
      <w:lvlJc w:val="left"/>
      <w:pPr>
        <w:ind w:left="2160" w:hanging="360"/>
      </w:pPr>
      <w:rPr>
        <w:rFonts w:ascii="Wingdings" w:hAnsi="Wingdings" w:hint="default"/>
      </w:rPr>
    </w:lvl>
    <w:lvl w:ilvl="3" w:tplc="9F5AD2EA" w:tentative="1">
      <w:start w:val="1"/>
      <w:numFmt w:val="bullet"/>
      <w:lvlText w:val=""/>
      <w:lvlJc w:val="left"/>
      <w:pPr>
        <w:ind w:left="2880" w:hanging="360"/>
      </w:pPr>
      <w:rPr>
        <w:rFonts w:ascii="Symbol" w:hAnsi="Symbol" w:hint="default"/>
      </w:rPr>
    </w:lvl>
    <w:lvl w:ilvl="4" w:tplc="15D4CB38" w:tentative="1">
      <w:start w:val="1"/>
      <w:numFmt w:val="bullet"/>
      <w:lvlText w:val="o"/>
      <w:lvlJc w:val="left"/>
      <w:pPr>
        <w:ind w:left="3600" w:hanging="360"/>
      </w:pPr>
      <w:rPr>
        <w:rFonts w:ascii="Courier New" w:hAnsi="Courier New" w:cs="Courier New" w:hint="default"/>
      </w:rPr>
    </w:lvl>
    <w:lvl w:ilvl="5" w:tplc="D3C858F0" w:tentative="1">
      <w:start w:val="1"/>
      <w:numFmt w:val="bullet"/>
      <w:lvlText w:val=""/>
      <w:lvlJc w:val="left"/>
      <w:pPr>
        <w:ind w:left="4320" w:hanging="360"/>
      </w:pPr>
      <w:rPr>
        <w:rFonts w:ascii="Wingdings" w:hAnsi="Wingdings" w:hint="default"/>
      </w:rPr>
    </w:lvl>
    <w:lvl w:ilvl="6" w:tplc="891C6B06" w:tentative="1">
      <w:start w:val="1"/>
      <w:numFmt w:val="bullet"/>
      <w:lvlText w:val=""/>
      <w:lvlJc w:val="left"/>
      <w:pPr>
        <w:ind w:left="5040" w:hanging="360"/>
      </w:pPr>
      <w:rPr>
        <w:rFonts w:ascii="Symbol" w:hAnsi="Symbol" w:hint="default"/>
      </w:rPr>
    </w:lvl>
    <w:lvl w:ilvl="7" w:tplc="42BEFE86" w:tentative="1">
      <w:start w:val="1"/>
      <w:numFmt w:val="bullet"/>
      <w:lvlText w:val="o"/>
      <w:lvlJc w:val="left"/>
      <w:pPr>
        <w:ind w:left="5760" w:hanging="360"/>
      </w:pPr>
      <w:rPr>
        <w:rFonts w:ascii="Courier New" w:hAnsi="Courier New" w:cs="Courier New" w:hint="default"/>
      </w:rPr>
    </w:lvl>
    <w:lvl w:ilvl="8" w:tplc="04D2374E" w:tentative="1">
      <w:start w:val="1"/>
      <w:numFmt w:val="bullet"/>
      <w:lvlText w:val=""/>
      <w:lvlJc w:val="left"/>
      <w:pPr>
        <w:ind w:left="6480" w:hanging="360"/>
      </w:pPr>
      <w:rPr>
        <w:rFonts w:ascii="Wingdings" w:hAnsi="Wingdings" w:hint="default"/>
      </w:rPr>
    </w:lvl>
  </w:abstractNum>
  <w:abstractNum w:abstractNumId="1" w15:restartNumberingAfterBreak="0">
    <w:nsid w:val="0C5C57CD"/>
    <w:multiLevelType w:val="hybridMultilevel"/>
    <w:tmpl w:val="80B07BBE"/>
    <w:lvl w:ilvl="0" w:tplc="2388892A">
      <w:numFmt w:val="bullet"/>
      <w:lvlText w:val="-"/>
      <w:lvlJc w:val="left"/>
      <w:pPr>
        <w:ind w:left="720" w:hanging="360"/>
      </w:pPr>
      <w:rPr>
        <w:rFonts w:ascii="Calibri" w:eastAsiaTheme="minorHAnsi" w:hAnsi="Calibri" w:cstheme="minorBidi" w:hint="default"/>
      </w:rPr>
    </w:lvl>
    <w:lvl w:ilvl="1" w:tplc="89F4D430">
      <w:start w:val="1"/>
      <w:numFmt w:val="bullet"/>
      <w:lvlText w:val="o"/>
      <w:lvlJc w:val="left"/>
      <w:pPr>
        <w:ind w:left="1440" w:hanging="360"/>
      </w:pPr>
      <w:rPr>
        <w:rFonts w:ascii="Courier New" w:hAnsi="Courier New" w:cs="Courier New" w:hint="default"/>
      </w:rPr>
    </w:lvl>
    <w:lvl w:ilvl="2" w:tplc="D898DF2E" w:tentative="1">
      <w:start w:val="1"/>
      <w:numFmt w:val="bullet"/>
      <w:lvlText w:val=""/>
      <w:lvlJc w:val="left"/>
      <w:pPr>
        <w:ind w:left="2160" w:hanging="360"/>
      </w:pPr>
      <w:rPr>
        <w:rFonts w:ascii="Wingdings" w:hAnsi="Wingdings" w:hint="default"/>
      </w:rPr>
    </w:lvl>
    <w:lvl w:ilvl="3" w:tplc="95B48E3C" w:tentative="1">
      <w:start w:val="1"/>
      <w:numFmt w:val="bullet"/>
      <w:lvlText w:val=""/>
      <w:lvlJc w:val="left"/>
      <w:pPr>
        <w:ind w:left="2880" w:hanging="360"/>
      </w:pPr>
      <w:rPr>
        <w:rFonts w:ascii="Symbol" w:hAnsi="Symbol" w:hint="default"/>
      </w:rPr>
    </w:lvl>
    <w:lvl w:ilvl="4" w:tplc="1E4A66A4" w:tentative="1">
      <w:start w:val="1"/>
      <w:numFmt w:val="bullet"/>
      <w:lvlText w:val="o"/>
      <w:lvlJc w:val="left"/>
      <w:pPr>
        <w:ind w:left="3600" w:hanging="360"/>
      </w:pPr>
      <w:rPr>
        <w:rFonts w:ascii="Courier New" w:hAnsi="Courier New" w:cs="Courier New" w:hint="default"/>
      </w:rPr>
    </w:lvl>
    <w:lvl w:ilvl="5" w:tplc="411C621A" w:tentative="1">
      <w:start w:val="1"/>
      <w:numFmt w:val="bullet"/>
      <w:lvlText w:val=""/>
      <w:lvlJc w:val="left"/>
      <w:pPr>
        <w:ind w:left="4320" w:hanging="360"/>
      </w:pPr>
      <w:rPr>
        <w:rFonts w:ascii="Wingdings" w:hAnsi="Wingdings" w:hint="default"/>
      </w:rPr>
    </w:lvl>
    <w:lvl w:ilvl="6" w:tplc="09624D44" w:tentative="1">
      <w:start w:val="1"/>
      <w:numFmt w:val="bullet"/>
      <w:lvlText w:val=""/>
      <w:lvlJc w:val="left"/>
      <w:pPr>
        <w:ind w:left="5040" w:hanging="360"/>
      </w:pPr>
      <w:rPr>
        <w:rFonts w:ascii="Symbol" w:hAnsi="Symbol" w:hint="default"/>
      </w:rPr>
    </w:lvl>
    <w:lvl w:ilvl="7" w:tplc="9D86AD9E" w:tentative="1">
      <w:start w:val="1"/>
      <w:numFmt w:val="bullet"/>
      <w:lvlText w:val="o"/>
      <w:lvlJc w:val="left"/>
      <w:pPr>
        <w:ind w:left="5760" w:hanging="360"/>
      </w:pPr>
      <w:rPr>
        <w:rFonts w:ascii="Courier New" w:hAnsi="Courier New" w:cs="Courier New" w:hint="default"/>
      </w:rPr>
    </w:lvl>
    <w:lvl w:ilvl="8" w:tplc="378A3586" w:tentative="1">
      <w:start w:val="1"/>
      <w:numFmt w:val="bullet"/>
      <w:lvlText w:val=""/>
      <w:lvlJc w:val="left"/>
      <w:pPr>
        <w:ind w:left="6480" w:hanging="360"/>
      </w:pPr>
      <w:rPr>
        <w:rFonts w:ascii="Wingdings" w:hAnsi="Wingdings" w:hint="default"/>
      </w:rPr>
    </w:lvl>
  </w:abstractNum>
  <w:abstractNum w:abstractNumId="2" w15:restartNumberingAfterBreak="0">
    <w:nsid w:val="14C922B2"/>
    <w:multiLevelType w:val="hybridMultilevel"/>
    <w:tmpl w:val="79F8819A"/>
    <w:lvl w:ilvl="0" w:tplc="FCC6CE66">
      <w:start w:val="1"/>
      <w:numFmt w:val="bullet"/>
      <w:lvlText w:val=""/>
      <w:lvlJc w:val="left"/>
      <w:pPr>
        <w:ind w:left="720" w:hanging="360"/>
      </w:pPr>
      <w:rPr>
        <w:rFonts w:ascii="Symbol" w:hAnsi="Symbol" w:hint="default"/>
      </w:rPr>
    </w:lvl>
    <w:lvl w:ilvl="1" w:tplc="CA3E652A" w:tentative="1">
      <w:start w:val="1"/>
      <w:numFmt w:val="bullet"/>
      <w:lvlText w:val="o"/>
      <w:lvlJc w:val="left"/>
      <w:pPr>
        <w:ind w:left="1440" w:hanging="360"/>
      </w:pPr>
      <w:rPr>
        <w:rFonts w:ascii="Courier New" w:hAnsi="Courier New" w:cs="Courier New" w:hint="default"/>
      </w:rPr>
    </w:lvl>
    <w:lvl w:ilvl="2" w:tplc="8D384972" w:tentative="1">
      <w:start w:val="1"/>
      <w:numFmt w:val="bullet"/>
      <w:lvlText w:val=""/>
      <w:lvlJc w:val="left"/>
      <w:pPr>
        <w:ind w:left="2160" w:hanging="360"/>
      </w:pPr>
      <w:rPr>
        <w:rFonts w:ascii="Wingdings" w:hAnsi="Wingdings" w:hint="default"/>
      </w:rPr>
    </w:lvl>
    <w:lvl w:ilvl="3" w:tplc="EDE071C8" w:tentative="1">
      <w:start w:val="1"/>
      <w:numFmt w:val="bullet"/>
      <w:lvlText w:val=""/>
      <w:lvlJc w:val="left"/>
      <w:pPr>
        <w:ind w:left="2880" w:hanging="360"/>
      </w:pPr>
      <w:rPr>
        <w:rFonts w:ascii="Symbol" w:hAnsi="Symbol" w:hint="default"/>
      </w:rPr>
    </w:lvl>
    <w:lvl w:ilvl="4" w:tplc="663C8E4E" w:tentative="1">
      <w:start w:val="1"/>
      <w:numFmt w:val="bullet"/>
      <w:lvlText w:val="o"/>
      <w:lvlJc w:val="left"/>
      <w:pPr>
        <w:ind w:left="3600" w:hanging="360"/>
      </w:pPr>
      <w:rPr>
        <w:rFonts w:ascii="Courier New" w:hAnsi="Courier New" w:cs="Courier New" w:hint="default"/>
      </w:rPr>
    </w:lvl>
    <w:lvl w:ilvl="5" w:tplc="AEE04024" w:tentative="1">
      <w:start w:val="1"/>
      <w:numFmt w:val="bullet"/>
      <w:lvlText w:val=""/>
      <w:lvlJc w:val="left"/>
      <w:pPr>
        <w:ind w:left="4320" w:hanging="360"/>
      </w:pPr>
      <w:rPr>
        <w:rFonts w:ascii="Wingdings" w:hAnsi="Wingdings" w:hint="default"/>
      </w:rPr>
    </w:lvl>
    <w:lvl w:ilvl="6" w:tplc="1B6C6440" w:tentative="1">
      <w:start w:val="1"/>
      <w:numFmt w:val="bullet"/>
      <w:lvlText w:val=""/>
      <w:lvlJc w:val="left"/>
      <w:pPr>
        <w:ind w:left="5040" w:hanging="360"/>
      </w:pPr>
      <w:rPr>
        <w:rFonts w:ascii="Symbol" w:hAnsi="Symbol" w:hint="default"/>
      </w:rPr>
    </w:lvl>
    <w:lvl w:ilvl="7" w:tplc="7B865450" w:tentative="1">
      <w:start w:val="1"/>
      <w:numFmt w:val="bullet"/>
      <w:lvlText w:val="o"/>
      <w:lvlJc w:val="left"/>
      <w:pPr>
        <w:ind w:left="5760" w:hanging="360"/>
      </w:pPr>
      <w:rPr>
        <w:rFonts w:ascii="Courier New" w:hAnsi="Courier New" w:cs="Courier New" w:hint="default"/>
      </w:rPr>
    </w:lvl>
    <w:lvl w:ilvl="8" w:tplc="D4F4163A" w:tentative="1">
      <w:start w:val="1"/>
      <w:numFmt w:val="bullet"/>
      <w:lvlText w:val=""/>
      <w:lvlJc w:val="left"/>
      <w:pPr>
        <w:ind w:left="6480" w:hanging="360"/>
      </w:pPr>
      <w:rPr>
        <w:rFonts w:ascii="Wingdings" w:hAnsi="Wingdings" w:hint="default"/>
      </w:rPr>
    </w:lvl>
  </w:abstractNum>
  <w:abstractNum w:abstractNumId="3" w15:restartNumberingAfterBreak="0">
    <w:nsid w:val="18B17B82"/>
    <w:multiLevelType w:val="hybridMultilevel"/>
    <w:tmpl w:val="744ABE54"/>
    <w:lvl w:ilvl="0" w:tplc="86726848">
      <w:start w:val="1"/>
      <w:numFmt w:val="lowerLetter"/>
      <w:lvlText w:val="%1."/>
      <w:lvlJc w:val="left"/>
      <w:pPr>
        <w:ind w:left="720" w:hanging="360"/>
      </w:pPr>
      <w:rPr>
        <w:rFonts w:asciiTheme="minorHAnsi" w:hAnsiTheme="minorHAnsi" w:cs="Arial" w:hint="default"/>
      </w:rPr>
    </w:lvl>
    <w:lvl w:ilvl="1" w:tplc="1296599A" w:tentative="1">
      <w:start w:val="1"/>
      <w:numFmt w:val="lowerLetter"/>
      <w:lvlText w:val="%2."/>
      <w:lvlJc w:val="left"/>
      <w:pPr>
        <w:ind w:left="1440" w:hanging="360"/>
      </w:pPr>
    </w:lvl>
    <w:lvl w:ilvl="2" w:tplc="C8EA6798" w:tentative="1">
      <w:start w:val="1"/>
      <w:numFmt w:val="lowerRoman"/>
      <w:lvlText w:val="%3."/>
      <w:lvlJc w:val="right"/>
      <w:pPr>
        <w:ind w:left="2160" w:hanging="180"/>
      </w:pPr>
    </w:lvl>
    <w:lvl w:ilvl="3" w:tplc="A532F73E" w:tentative="1">
      <w:start w:val="1"/>
      <w:numFmt w:val="decimal"/>
      <w:lvlText w:val="%4."/>
      <w:lvlJc w:val="left"/>
      <w:pPr>
        <w:ind w:left="2880" w:hanging="360"/>
      </w:pPr>
    </w:lvl>
    <w:lvl w:ilvl="4" w:tplc="8D30DCB2" w:tentative="1">
      <w:start w:val="1"/>
      <w:numFmt w:val="lowerLetter"/>
      <w:lvlText w:val="%5."/>
      <w:lvlJc w:val="left"/>
      <w:pPr>
        <w:ind w:left="3600" w:hanging="360"/>
      </w:pPr>
    </w:lvl>
    <w:lvl w:ilvl="5" w:tplc="116A681A" w:tentative="1">
      <w:start w:val="1"/>
      <w:numFmt w:val="lowerRoman"/>
      <w:lvlText w:val="%6."/>
      <w:lvlJc w:val="right"/>
      <w:pPr>
        <w:ind w:left="4320" w:hanging="180"/>
      </w:pPr>
    </w:lvl>
    <w:lvl w:ilvl="6" w:tplc="09A2E74A" w:tentative="1">
      <w:start w:val="1"/>
      <w:numFmt w:val="decimal"/>
      <w:lvlText w:val="%7."/>
      <w:lvlJc w:val="left"/>
      <w:pPr>
        <w:ind w:left="5040" w:hanging="360"/>
      </w:pPr>
    </w:lvl>
    <w:lvl w:ilvl="7" w:tplc="91CCB368" w:tentative="1">
      <w:start w:val="1"/>
      <w:numFmt w:val="lowerLetter"/>
      <w:lvlText w:val="%8."/>
      <w:lvlJc w:val="left"/>
      <w:pPr>
        <w:ind w:left="5760" w:hanging="360"/>
      </w:pPr>
    </w:lvl>
    <w:lvl w:ilvl="8" w:tplc="49860CCA" w:tentative="1">
      <w:start w:val="1"/>
      <w:numFmt w:val="lowerRoman"/>
      <w:lvlText w:val="%9."/>
      <w:lvlJc w:val="right"/>
      <w:pPr>
        <w:ind w:left="6480" w:hanging="180"/>
      </w:pPr>
    </w:lvl>
  </w:abstractNum>
  <w:abstractNum w:abstractNumId="4" w15:restartNumberingAfterBreak="0">
    <w:nsid w:val="19197A7A"/>
    <w:multiLevelType w:val="hybridMultilevel"/>
    <w:tmpl w:val="CB869196"/>
    <w:lvl w:ilvl="0" w:tplc="7BEC86A6">
      <w:start w:val="1"/>
      <w:numFmt w:val="bullet"/>
      <w:lvlText w:val=""/>
      <w:lvlJc w:val="left"/>
      <w:pPr>
        <w:ind w:left="720" w:hanging="360"/>
      </w:pPr>
      <w:rPr>
        <w:rFonts w:ascii="Symbol" w:hAnsi="Symbol" w:hint="default"/>
      </w:rPr>
    </w:lvl>
    <w:lvl w:ilvl="1" w:tplc="F98AEB3C" w:tentative="1">
      <w:start w:val="1"/>
      <w:numFmt w:val="bullet"/>
      <w:lvlText w:val="o"/>
      <w:lvlJc w:val="left"/>
      <w:pPr>
        <w:ind w:left="1440" w:hanging="360"/>
      </w:pPr>
      <w:rPr>
        <w:rFonts w:ascii="Courier New" w:hAnsi="Courier New" w:cs="Courier New" w:hint="default"/>
      </w:rPr>
    </w:lvl>
    <w:lvl w:ilvl="2" w:tplc="E61420AA" w:tentative="1">
      <w:start w:val="1"/>
      <w:numFmt w:val="bullet"/>
      <w:lvlText w:val=""/>
      <w:lvlJc w:val="left"/>
      <w:pPr>
        <w:ind w:left="2160" w:hanging="360"/>
      </w:pPr>
      <w:rPr>
        <w:rFonts w:ascii="Wingdings" w:hAnsi="Wingdings" w:hint="default"/>
      </w:rPr>
    </w:lvl>
    <w:lvl w:ilvl="3" w:tplc="9078C0E0" w:tentative="1">
      <w:start w:val="1"/>
      <w:numFmt w:val="bullet"/>
      <w:lvlText w:val=""/>
      <w:lvlJc w:val="left"/>
      <w:pPr>
        <w:ind w:left="2880" w:hanging="360"/>
      </w:pPr>
      <w:rPr>
        <w:rFonts w:ascii="Symbol" w:hAnsi="Symbol" w:hint="default"/>
      </w:rPr>
    </w:lvl>
    <w:lvl w:ilvl="4" w:tplc="E452A288" w:tentative="1">
      <w:start w:val="1"/>
      <w:numFmt w:val="bullet"/>
      <w:lvlText w:val="o"/>
      <w:lvlJc w:val="left"/>
      <w:pPr>
        <w:ind w:left="3600" w:hanging="360"/>
      </w:pPr>
      <w:rPr>
        <w:rFonts w:ascii="Courier New" w:hAnsi="Courier New" w:cs="Courier New" w:hint="default"/>
      </w:rPr>
    </w:lvl>
    <w:lvl w:ilvl="5" w:tplc="B3E4E4A2" w:tentative="1">
      <w:start w:val="1"/>
      <w:numFmt w:val="bullet"/>
      <w:lvlText w:val=""/>
      <w:lvlJc w:val="left"/>
      <w:pPr>
        <w:ind w:left="4320" w:hanging="360"/>
      </w:pPr>
      <w:rPr>
        <w:rFonts w:ascii="Wingdings" w:hAnsi="Wingdings" w:hint="default"/>
      </w:rPr>
    </w:lvl>
    <w:lvl w:ilvl="6" w:tplc="C5F62C22" w:tentative="1">
      <w:start w:val="1"/>
      <w:numFmt w:val="bullet"/>
      <w:lvlText w:val=""/>
      <w:lvlJc w:val="left"/>
      <w:pPr>
        <w:ind w:left="5040" w:hanging="360"/>
      </w:pPr>
      <w:rPr>
        <w:rFonts w:ascii="Symbol" w:hAnsi="Symbol" w:hint="default"/>
      </w:rPr>
    </w:lvl>
    <w:lvl w:ilvl="7" w:tplc="76E6FB38" w:tentative="1">
      <w:start w:val="1"/>
      <w:numFmt w:val="bullet"/>
      <w:lvlText w:val="o"/>
      <w:lvlJc w:val="left"/>
      <w:pPr>
        <w:ind w:left="5760" w:hanging="360"/>
      </w:pPr>
      <w:rPr>
        <w:rFonts w:ascii="Courier New" w:hAnsi="Courier New" w:cs="Courier New" w:hint="default"/>
      </w:rPr>
    </w:lvl>
    <w:lvl w:ilvl="8" w:tplc="2C786142" w:tentative="1">
      <w:start w:val="1"/>
      <w:numFmt w:val="bullet"/>
      <w:lvlText w:val=""/>
      <w:lvlJc w:val="left"/>
      <w:pPr>
        <w:ind w:left="6480" w:hanging="360"/>
      </w:pPr>
      <w:rPr>
        <w:rFonts w:ascii="Wingdings" w:hAnsi="Wingdings" w:hint="default"/>
      </w:rPr>
    </w:lvl>
  </w:abstractNum>
  <w:abstractNum w:abstractNumId="5" w15:restartNumberingAfterBreak="0">
    <w:nsid w:val="1E194AAB"/>
    <w:multiLevelType w:val="hybridMultilevel"/>
    <w:tmpl w:val="933CD2CE"/>
    <w:lvl w:ilvl="0" w:tplc="AA8ADB46">
      <w:start w:val="1"/>
      <w:numFmt w:val="bullet"/>
      <w:lvlText w:val="o"/>
      <w:lvlJc w:val="left"/>
      <w:pPr>
        <w:ind w:left="720" w:hanging="360"/>
      </w:pPr>
      <w:rPr>
        <w:rFonts w:ascii="Courier New" w:hAnsi="Courier New" w:cs="Courier New" w:hint="default"/>
      </w:rPr>
    </w:lvl>
    <w:lvl w:ilvl="1" w:tplc="C886316A" w:tentative="1">
      <w:start w:val="1"/>
      <w:numFmt w:val="bullet"/>
      <w:lvlText w:val="o"/>
      <w:lvlJc w:val="left"/>
      <w:pPr>
        <w:ind w:left="1440" w:hanging="360"/>
      </w:pPr>
      <w:rPr>
        <w:rFonts w:ascii="Courier New" w:hAnsi="Courier New" w:cs="Courier New" w:hint="default"/>
      </w:rPr>
    </w:lvl>
    <w:lvl w:ilvl="2" w:tplc="FB602D24" w:tentative="1">
      <w:start w:val="1"/>
      <w:numFmt w:val="bullet"/>
      <w:lvlText w:val=""/>
      <w:lvlJc w:val="left"/>
      <w:pPr>
        <w:ind w:left="2160" w:hanging="360"/>
      </w:pPr>
      <w:rPr>
        <w:rFonts w:ascii="Wingdings" w:hAnsi="Wingdings" w:hint="default"/>
      </w:rPr>
    </w:lvl>
    <w:lvl w:ilvl="3" w:tplc="348E882A" w:tentative="1">
      <w:start w:val="1"/>
      <w:numFmt w:val="bullet"/>
      <w:lvlText w:val=""/>
      <w:lvlJc w:val="left"/>
      <w:pPr>
        <w:ind w:left="2880" w:hanging="360"/>
      </w:pPr>
      <w:rPr>
        <w:rFonts w:ascii="Symbol" w:hAnsi="Symbol" w:hint="default"/>
      </w:rPr>
    </w:lvl>
    <w:lvl w:ilvl="4" w:tplc="4CC48F40" w:tentative="1">
      <w:start w:val="1"/>
      <w:numFmt w:val="bullet"/>
      <w:lvlText w:val="o"/>
      <w:lvlJc w:val="left"/>
      <w:pPr>
        <w:ind w:left="3600" w:hanging="360"/>
      </w:pPr>
      <w:rPr>
        <w:rFonts w:ascii="Courier New" w:hAnsi="Courier New" w:cs="Courier New" w:hint="default"/>
      </w:rPr>
    </w:lvl>
    <w:lvl w:ilvl="5" w:tplc="2E700E5E" w:tentative="1">
      <w:start w:val="1"/>
      <w:numFmt w:val="bullet"/>
      <w:lvlText w:val=""/>
      <w:lvlJc w:val="left"/>
      <w:pPr>
        <w:ind w:left="4320" w:hanging="360"/>
      </w:pPr>
      <w:rPr>
        <w:rFonts w:ascii="Wingdings" w:hAnsi="Wingdings" w:hint="default"/>
      </w:rPr>
    </w:lvl>
    <w:lvl w:ilvl="6" w:tplc="A34871C2" w:tentative="1">
      <w:start w:val="1"/>
      <w:numFmt w:val="bullet"/>
      <w:lvlText w:val=""/>
      <w:lvlJc w:val="left"/>
      <w:pPr>
        <w:ind w:left="5040" w:hanging="360"/>
      </w:pPr>
      <w:rPr>
        <w:rFonts w:ascii="Symbol" w:hAnsi="Symbol" w:hint="default"/>
      </w:rPr>
    </w:lvl>
    <w:lvl w:ilvl="7" w:tplc="AADE8E8C" w:tentative="1">
      <w:start w:val="1"/>
      <w:numFmt w:val="bullet"/>
      <w:lvlText w:val="o"/>
      <w:lvlJc w:val="left"/>
      <w:pPr>
        <w:ind w:left="5760" w:hanging="360"/>
      </w:pPr>
      <w:rPr>
        <w:rFonts w:ascii="Courier New" w:hAnsi="Courier New" w:cs="Courier New" w:hint="default"/>
      </w:rPr>
    </w:lvl>
    <w:lvl w:ilvl="8" w:tplc="06C87A00" w:tentative="1">
      <w:start w:val="1"/>
      <w:numFmt w:val="bullet"/>
      <w:lvlText w:val=""/>
      <w:lvlJc w:val="left"/>
      <w:pPr>
        <w:ind w:left="6480" w:hanging="360"/>
      </w:pPr>
      <w:rPr>
        <w:rFonts w:ascii="Wingdings" w:hAnsi="Wingdings" w:hint="default"/>
      </w:rPr>
    </w:lvl>
  </w:abstractNum>
  <w:abstractNum w:abstractNumId="6" w15:restartNumberingAfterBreak="0">
    <w:nsid w:val="2A4D0305"/>
    <w:multiLevelType w:val="hybridMultilevel"/>
    <w:tmpl w:val="1D440B70"/>
    <w:lvl w:ilvl="0" w:tplc="A4BA1F0C">
      <w:start w:val="1"/>
      <w:numFmt w:val="bullet"/>
      <w:lvlText w:val=""/>
      <w:lvlJc w:val="left"/>
      <w:pPr>
        <w:ind w:left="720" w:hanging="360"/>
      </w:pPr>
      <w:rPr>
        <w:rFonts w:ascii="Symbol" w:hAnsi="Symbol" w:hint="default"/>
      </w:rPr>
    </w:lvl>
    <w:lvl w:ilvl="1" w:tplc="5CB2AD9E" w:tentative="1">
      <w:start w:val="1"/>
      <w:numFmt w:val="bullet"/>
      <w:lvlText w:val="o"/>
      <w:lvlJc w:val="left"/>
      <w:pPr>
        <w:ind w:left="1440" w:hanging="360"/>
      </w:pPr>
      <w:rPr>
        <w:rFonts w:ascii="Courier New" w:hAnsi="Courier New" w:cs="Courier New" w:hint="default"/>
      </w:rPr>
    </w:lvl>
    <w:lvl w:ilvl="2" w:tplc="2F1CC61A" w:tentative="1">
      <w:start w:val="1"/>
      <w:numFmt w:val="bullet"/>
      <w:lvlText w:val=""/>
      <w:lvlJc w:val="left"/>
      <w:pPr>
        <w:ind w:left="2160" w:hanging="360"/>
      </w:pPr>
      <w:rPr>
        <w:rFonts w:ascii="Wingdings" w:hAnsi="Wingdings" w:hint="default"/>
      </w:rPr>
    </w:lvl>
    <w:lvl w:ilvl="3" w:tplc="79088608" w:tentative="1">
      <w:start w:val="1"/>
      <w:numFmt w:val="bullet"/>
      <w:lvlText w:val=""/>
      <w:lvlJc w:val="left"/>
      <w:pPr>
        <w:ind w:left="2880" w:hanging="360"/>
      </w:pPr>
      <w:rPr>
        <w:rFonts w:ascii="Symbol" w:hAnsi="Symbol" w:hint="default"/>
      </w:rPr>
    </w:lvl>
    <w:lvl w:ilvl="4" w:tplc="813413B0" w:tentative="1">
      <w:start w:val="1"/>
      <w:numFmt w:val="bullet"/>
      <w:lvlText w:val="o"/>
      <w:lvlJc w:val="left"/>
      <w:pPr>
        <w:ind w:left="3600" w:hanging="360"/>
      </w:pPr>
      <w:rPr>
        <w:rFonts w:ascii="Courier New" w:hAnsi="Courier New" w:cs="Courier New" w:hint="default"/>
      </w:rPr>
    </w:lvl>
    <w:lvl w:ilvl="5" w:tplc="960489C8" w:tentative="1">
      <w:start w:val="1"/>
      <w:numFmt w:val="bullet"/>
      <w:lvlText w:val=""/>
      <w:lvlJc w:val="left"/>
      <w:pPr>
        <w:ind w:left="4320" w:hanging="360"/>
      </w:pPr>
      <w:rPr>
        <w:rFonts w:ascii="Wingdings" w:hAnsi="Wingdings" w:hint="default"/>
      </w:rPr>
    </w:lvl>
    <w:lvl w:ilvl="6" w:tplc="5D5038CC" w:tentative="1">
      <w:start w:val="1"/>
      <w:numFmt w:val="bullet"/>
      <w:lvlText w:val=""/>
      <w:lvlJc w:val="left"/>
      <w:pPr>
        <w:ind w:left="5040" w:hanging="360"/>
      </w:pPr>
      <w:rPr>
        <w:rFonts w:ascii="Symbol" w:hAnsi="Symbol" w:hint="default"/>
      </w:rPr>
    </w:lvl>
    <w:lvl w:ilvl="7" w:tplc="7C5A1272" w:tentative="1">
      <w:start w:val="1"/>
      <w:numFmt w:val="bullet"/>
      <w:lvlText w:val="o"/>
      <w:lvlJc w:val="left"/>
      <w:pPr>
        <w:ind w:left="5760" w:hanging="360"/>
      </w:pPr>
      <w:rPr>
        <w:rFonts w:ascii="Courier New" w:hAnsi="Courier New" w:cs="Courier New" w:hint="default"/>
      </w:rPr>
    </w:lvl>
    <w:lvl w:ilvl="8" w:tplc="1FBA7C14" w:tentative="1">
      <w:start w:val="1"/>
      <w:numFmt w:val="bullet"/>
      <w:lvlText w:val=""/>
      <w:lvlJc w:val="left"/>
      <w:pPr>
        <w:ind w:left="6480" w:hanging="360"/>
      </w:pPr>
      <w:rPr>
        <w:rFonts w:ascii="Wingdings" w:hAnsi="Wingdings" w:hint="default"/>
      </w:rPr>
    </w:lvl>
  </w:abstractNum>
  <w:abstractNum w:abstractNumId="7" w15:restartNumberingAfterBreak="0">
    <w:nsid w:val="34607BA5"/>
    <w:multiLevelType w:val="hybridMultilevel"/>
    <w:tmpl w:val="66B6B24C"/>
    <w:lvl w:ilvl="0" w:tplc="663806EC">
      <w:numFmt w:val="bullet"/>
      <w:lvlText w:val="-"/>
      <w:lvlJc w:val="left"/>
      <w:pPr>
        <w:ind w:left="720" w:hanging="360"/>
      </w:pPr>
      <w:rPr>
        <w:rFonts w:ascii="Calibri" w:eastAsiaTheme="minorHAnsi" w:hAnsi="Calibri" w:cs="Arial" w:hint="default"/>
      </w:rPr>
    </w:lvl>
    <w:lvl w:ilvl="1" w:tplc="EB86F3B4">
      <w:start w:val="1"/>
      <w:numFmt w:val="bullet"/>
      <w:lvlText w:val="o"/>
      <w:lvlJc w:val="left"/>
      <w:pPr>
        <w:ind w:left="1440" w:hanging="360"/>
      </w:pPr>
      <w:rPr>
        <w:rFonts w:ascii="Courier New" w:hAnsi="Courier New" w:cs="Courier New" w:hint="default"/>
      </w:rPr>
    </w:lvl>
    <w:lvl w:ilvl="2" w:tplc="E2F444E6">
      <w:start w:val="1"/>
      <w:numFmt w:val="bullet"/>
      <w:lvlText w:val=""/>
      <w:lvlJc w:val="left"/>
      <w:pPr>
        <w:ind w:left="2160" w:hanging="360"/>
      </w:pPr>
      <w:rPr>
        <w:rFonts w:ascii="Wingdings" w:hAnsi="Wingdings" w:hint="default"/>
      </w:rPr>
    </w:lvl>
    <w:lvl w:ilvl="3" w:tplc="7DD0283C" w:tentative="1">
      <w:start w:val="1"/>
      <w:numFmt w:val="bullet"/>
      <w:lvlText w:val=""/>
      <w:lvlJc w:val="left"/>
      <w:pPr>
        <w:ind w:left="2880" w:hanging="360"/>
      </w:pPr>
      <w:rPr>
        <w:rFonts w:ascii="Symbol" w:hAnsi="Symbol" w:hint="default"/>
      </w:rPr>
    </w:lvl>
    <w:lvl w:ilvl="4" w:tplc="0A360162" w:tentative="1">
      <w:start w:val="1"/>
      <w:numFmt w:val="bullet"/>
      <w:lvlText w:val="o"/>
      <w:lvlJc w:val="left"/>
      <w:pPr>
        <w:ind w:left="3600" w:hanging="360"/>
      </w:pPr>
      <w:rPr>
        <w:rFonts w:ascii="Courier New" w:hAnsi="Courier New" w:cs="Courier New" w:hint="default"/>
      </w:rPr>
    </w:lvl>
    <w:lvl w:ilvl="5" w:tplc="6FD80DB2" w:tentative="1">
      <w:start w:val="1"/>
      <w:numFmt w:val="bullet"/>
      <w:lvlText w:val=""/>
      <w:lvlJc w:val="left"/>
      <w:pPr>
        <w:ind w:left="4320" w:hanging="360"/>
      </w:pPr>
      <w:rPr>
        <w:rFonts w:ascii="Wingdings" w:hAnsi="Wingdings" w:hint="default"/>
      </w:rPr>
    </w:lvl>
    <w:lvl w:ilvl="6" w:tplc="BE9CF458" w:tentative="1">
      <w:start w:val="1"/>
      <w:numFmt w:val="bullet"/>
      <w:lvlText w:val=""/>
      <w:lvlJc w:val="left"/>
      <w:pPr>
        <w:ind w:left="5040" w:hanging="360"/>
      </w:pPr>
      <w:rPr>
        <w:rFonts w:ascii="Symbol" w:hAnsi="Symbol" w:hint="default"/>
      </w:rPr>
    </w:lvl>
    <w:lvl w:ilvl="7" w:tplc="965CCC30" w:tentative="1">
      <w:start w:val="1"/>
      <w:numFmt w:val="bullet"/>
      <w:lvlText w:val="o"/>
      <w:lvlJc w:val="left"/>
      <w:pPr>
        <w:ind w:left="5760" w:hanging="360"/>
      </w:pPr>
      <w:rPr>
        <w:rFonts w:ascii="Courier New" w:hAnsi="Courier New" w:cs="Courier New" w:hint="default"/>
      </w:rPr>
    </w:lvl>
    <w:lvl w:ilvl="8" w:tplc="D1CE8C6E" w:tentative="1">
      <w:start w:val="1"/>
      <w:numFmt w:val="bullet"/>
      <w:lvlText w:val=""/>
      <w:lvlJc w:val="left"/>
      <w:pPr>
        <w:ind w:left="6480" w:hanging="360"/>
      </w:pPr>
      <w:rPr>
        <w:rFonts w:ascii="Wingdings" w:hAnsi="Wingdings" w:hint="default"/>
      </w:rPr>
    </w:lvl>
  </w:abstractNum>
  <w:abstractNum w:abstractNumId="8" w15:restartNumberingAfterBreak="0">
    <w:nsid w:val="39AA79EA"/>
    <w:multiLevelType w:val="hybridMultilevel"/>
    <w:tmpl w:val="9E7699D8"/>
    <w:lvl w:ilvl="0" w:tplc="64C2D878">
      <w:start w:val="1"/>
      <w:numFmt w:val="decimal"/>
      <w:lvlText w:val="%1."/>
      <w:lvlJc w:val="left"/>
      <w:pPr>
        <w:ind w:left="720" w:hanging="360"/>
      </w:pPr>
    </w:lvl>
    <w:lvl w:ilvl="1" w:tplc="3426EA10" w:tentative="1">
      <w:start w:val="1"/>
      <w:numFmt w:val="lowerLetter"/>
      <w:lvlText w:val="%2."/>
      <w:lvlJc w:val="left"/>
      <w:pPr>
        <w:ind w:left="1440" w:hanging="360"/>
      </w:pPr>
    </w:lvl>
    <w:lvl w:ilvl="2" w:tplc="052601AE" w:tentative="1">
      <w:start w:val="1"/>
      <w:numFmt w:val="lowerRoman"/>
      <w:lvlText w:val="%3."/>
      <w:lvlJc w:val="right"/>
      <w:pPr>
        <w:ind w:left="2160" w:hanging="180"/>
      </w:pPr>
    </w:lvl>
    <w:lvl w:ilvl="3" w:tplc="BD4458B0" w:tentative="1">
      <w:start w:val="1"/>
      <w:numFmt w:val="decimal"/>
      <w:lvlText w:val="%4."/>
      <w:lvlJc w:val="left"/>
      <w:pPr>
        <w:ind w:left="2880" w:hanging="360"/>
      </w:pPr>
    </w:lvl>
    <w:lvl w:ilvl="4" w:tplc="EB28FBD4" w:tentative="1">
      <w:start w:val="1"/>
      <w:numFmt w:val="lowerLetter"/>
      <w:lvlText w:val="%5."/>
      <w:lvlJc w:val="left"/>
      <w:pPr>
        <w:ind w:left="3600" w:hanging="360"/>
      </w:pPr>
    </w:lvl>
    <w:lvl w:ilvl="5" w:tplc="774403DA" w:tentative="1">
      <w:start w:val="1"/>
      <w:numFmt w:val="lowerRoman"/>
      <w:lvlText w:val="%6."/>
      <w:lvlJc w:val="right"/>
      <w:pPr>
        <w:ind w:left="4320" w:hanging="180"/>
      </w:pPr>
    </w:lvl>
    <w:lvl w:ilvl="6" w:tplc="2E480F08" w:tentative="1">
      <w:start w:val="1"/>
      <w:numFmt w:val="decimal"/>
      <w:lvlText w:val="%7."/>
      <w:lvlJc w:val="left"/>
      <w:pPr>
        <w:ind w:left="5040" w:hanging="360"/>
      </w:pPr>
    </w:lvl>
    <w:lvl w:ilvl="7" w:tplc="0B0C4740" w:tentative="1">
      <w:start w:val="1"/>
      <w:numFmt w:val="lowerLetter"/>
      <w:lvlText w:val="%8."/>
      <w:lvlJc w:val="left"/>
      <w:pPr>
        <w:ind w:left="5760" w:hanging="360"/>
      </w:pPr>
    </w:lvl>
    <w:lvl w:ilvl="8" w:tplc="D7A45798" w:tentative="1">
      <w:start w:val="1"/>
      <w:numFmt w:val="lowerRoman"/>
      <w:lvlText w:val="%9."/>
      <w:lvlJc w:val="right"/>
      <w:pPr>
        <w:ind w:left="6480" w:hanging="180"/>
      </w:pPr>
    </w:lvl>
  </w:abstractNum>
  <w:abstractNum w:abstractNumId="9" w15:restartNumberingAfterBreak="0">
    <w:nsid w:val="3DCC6A14"/>
    <w:multiLevelType w:val="hybridMultilevel"/>
    <w:tmpl w:val="82FEC0CE"/>
    <w:lvl w:ilvl="0" w:tplc="F6220EC8">
      <w:start w:val="1"/>
      <w:numFmt w:val="bullet"/>
      <w:lvlText w:val=""/>
      <w:lvlJc w:val="left"/>
      <w:pPr>
        <w:ind w:left="720" w:hanging="360"/>
      </w:pPr>
      <w:rPr>
        <w:rFonts w:ascii="Symbol" w:hAnsi="Symbol" w:hint="default"/>
      </w:rPr>
    </w:lvl>
    <w:lvl w:ilvl="1" w:tplc="52781C80" w:tentative="1">
      <w:start w:val="1"/>
      <w:numFmt w:val="bullet"/>
      <w:lvlText w:val="o"/>
      <w:lvlJc w:val="left"/>
      <w:pPr>
        <w:ind w:left="1440" w:hanging="360"/>
      </w:pPr>
      <w:rPr>
        <w:rFonts w:ascii="Courier New" w:hAnsi="Courier New" w:cs="Courier New" w:hint="default"/>
      </w:rPr>
    </w:lvl>
    <w:lvl w:ilvl="2" w:tplc="CA5E2018" w:tentative="1">
      <w:start w:val="1"/>
      <w:numFmt w:val="bullet"/>
      <w:lvlText w:val=""/>
      <w:lvlJc w:val="left"/>
      <w:pPr>
        <w:ind w:left="2160" w:hanging="360"/>
      </w:pPr>
      <w:rPr>
        <w:rFonts w:ascii="Wingdings" w:hAnsi="Wingdings" w:hint="default"/>
      </w:rPr>
    </w:lvl>
    <w:lvl w:ilvl="3" w:tplc="AB9C2272" w:tentative="1">
      <w:start w:val="1"/>
      <w:numFmt w:val="bullet"/>
      <w:lvlText w:val=""/>
      <w:lvlJc w:val="left"/>
      <w:pPr>
        <w:ind w:left="2880" w:hanging="360"/>
      </w:pPr>
      <w:rPr>
        <w:rFonts w:ascii="Symbol" w:hAnsi="Symbol" w:hint="default"/>
      </w:rPr>
    </w:lvl>
    <w:lvl w:ilvl="4" w:tplc="DB1C3F2E" w:tentative="1">
      <w:start w:val="1"/>
      <w:numFmt w:val="bullet"/>
      <w:lvlText w:val="o"/>
      <w:lvlJc w:val="left"/>
      <w:pPr>
        <w:ind w:left="3600" w:hanging="360"/>
      </w:pPr>
      <w:rPr>
        <w:rFonts w:ascii="Courier New" w:hAnsi="Courier New" w:cs="Courier New" w:hint="default"/>
      </w:rPr>
    </w:lvl>
    <w:lvl w:ilvl="5" w:tplc="44305C46" w:tentative="1">
      <w:start w:val="1"/>
      <w:numFmt w:val="bullet"/>
      <w:lvlText w:val=""/>
      <w:lvlJc w:val="left"/>
      <w:pPr>
        <w:ind w:left="4320" w:hanging="360"/>
      </w:pPr>
      <w:rPr>
        <w:rFonts w:ascii="Wingdings" w:hAnsi="Wingdings" w:hint="default"/>
      </w:rPr>
    </w:lvl>
    <w:lvl w:ilvl="6" w:tplc="3D822474" w:tentative="1">
      <w:start w:val="1"/>
      <w:numFmt w:val="bullet"/>
      <w:lvlText w:val=""/>
      <w:lvlJc w:val="left"/>
      <w:pPr>
        <w:ind w:left="5040" w:hanging="360"/>
      </w:pPr>
      <w:rPr>
        <w:rFonts w:ascii="Symbol" w:hAnsi="Symbol" w:hint="default"/>
      </w:rPr>
    </w:lvl>
    <w:lvl w:ilvl="7" w:tplc="FCE23446" w:tentative="1">
      <w:start w:val="1"/>
      <w:numFmt w:val="bullet"/>
      <w:lvlText w:val="o"/>
      <w:lvlJc w:val="left"/>
      <w:pPr>
        <w:ind w:left="5760" w:hanging="360"/>
      </w:pPr>
      <w:rPr>
        <w:rFonts w:ascii="Courier New" w:hAnsi="Courier New" w:cs="Courier New" w:hint="default"/>
      </w:rPr>
    </w:lvl>
    <w:lvl w:ilvl="8" w:tplc="E8B61A5E" w:tentative="1">
      <w:start w:val="1"/>
      <w:numFmt w:val="bullet"/>
      <w:lvlText w:val=""/>
      <w:lvlJc w:val="left"/>
      <w:pPr>
        <w:ind w:left="6480" w:hanging="360"/>
      </w:pPr>
      <w:rPr>
        <w:rFonts w:ascii="Wingdings" w:hAnsi="Wingdings" w:hint="default"/>
      </w:rPr>
    </w:lvl>
  </w:abstractNum>
  <w:abstractNum w:abstractNumId="10" w15:restartNumberingAfterBreak="0">
    <w:nsid w:val="3E35416D"/>
    <w:multiLevelType w:val="hybridMultilevel"/>
    <w:tmpl w:val="CEB0B580"/>
    <w:lvl w:ilvl="0" w:tplc="A3B01FA6">
      <w:numFmt w:val="bullet"/>
      <w:lvlText w:val="-"/>
      <w:lvlJc w:val="left"/>
      <w:pPr>
        <w:ind w:left="720" w:hanging="360"/>
      </w:pPr>
      <w:rPr>
        <w:rFonts w:ascii="Calibri" w:eastAsiaTheme="minorHAnsi" w:hAnsi="Calibri" w:cs="Arial" w:hint="default"/>
      </w:rPr>
    </w:lvl>
    <w:lvl w:ilvl="1" w:tplc="78E67DA6">
      <w:start w:val="1"/>
      <w:numFmt w:val="bullet"/>
      <w:lvlText w:val="o"/>
      <w:lvlJc w:val="left"/>
      <w:pPr>
        <w:ind w:left="1440" w:hanging="360"/>
      </w:pPr>
      <w:rPr>
        <w:rFonts w:ascii="Courier New" w:hAnsi="Courier New" w:cs="Courier New" w:hint="default"/>
      </w:rPr>
    </w:lvl>
    <w:lvl w:ilvl="2" w:tplc="CB700636" w:tentative="1">
      <w:start w:val="1"/>
      <w:numFmt w:val="bullet"/>
      <w:lvlText w:val=""/>
      <w:lvlJc w:val="left"/>
      <w:pPr>
        <w:ind w:left="2160" w:hanging="360"/>
      </w:pPr>
      <w:rPr>
        <w:rFonts w:ascii="Wingdings" w:hAnsi="Wingdings" w:hint="default"/>
      </w:rPr>
    </w:lvl>
    <w:lvl w:ilvl="3" w:tplc="9FF27C04" w:tentative="1">
      <w:start w:val="1"/>
      <w:numFmt w:val="bullet"/>
      <w:lvlText w:val=""/>
      <w:lvlJc w:val="left"/>
      <w:pPr>
        <w:ind w:left="2880" w:hanging="360"/>
      </w:pPr>
      <w:rPr>
        <w:rFonts w:ascii="Symbol" w:hAnsi="Symbol" w:hint="default"/>
      </w:rPr>
    </w:lvl>
    <w:lvl w:ilvl="4" w:tplc="45728DF2" w:tentative="1">
      <w:start w:val="1"/>
      <w:numFmt w:val="bullet"/>
      <w:lvlText w:val="o"/>
      <w:lvlJc w:val="left"/>
      <w:pPr>
        <w:ind w:left="3600" w:hanging="360"/>
      </w:pPr>
      <w:rPr>
        <w:rFonts w:ascii="Courier New" w:hAnsi="Courier New" w:cs="Courier New" w:hint="default"/>
      </w:rPr>
    </w:lvl>
    <w:lvl w:ilvl="5" w:tplc="1B608FB4" w:tentative="1">
      <w:start w:val="1"/>
      <w:numFmt w:val="bullet"/>
      <w:lvlText w:val=""/>
      <w:lvlJc w:val="left"/>
      <w:pPr>
        <w:ind w:left="4320" w:hanging="360"/>
      </w:pPr>
      <w:rPr>
        <w:rFonts w:ascii="Wingdings" w:hAnsi="Wingdings" w:hint="default"/>
      </w:rPr>
    </w:lvl>
    <w:lvl w:ilvl="6" w:tplc="52564158" w:tentative="1">
      <w:start w:val="1"/>
      <w:numFmt w:val="bullet"/>
      <w:lvlText w:val=""/>
      <w:lvlJc w:val="left"/>
      <w:pPr>
        <w:ind w:left="5040" w:hanging="360"/>
      </w:pPr>
      <w:rPr>
        <w:rFonts w:ascii="Symbol" w:hAnsi="Symbol" w:hint="default"/>
      </w:rPr>
    </w:lvl>
    <w:lvl w:ilvl="7" w:tplc="5002D29C" w:tentative="1">
      <w:start w:val="1"/>
      <w:numFmt w:val="bullet"/>
      <w:lvlText w:val="o"/>
      <w:lvlJc w:val="left"/>
      <w:pPr>
        <w:ind w:left="5760" w:hanging="360"/>
      </w:pPr>
      <w:rPr>
        <w:rFonts w:ascii="Courier New" w:hAnsi="Courier New" w:cs="Courier New" w:hint="default"/>
      </w:rPr>
    </w:lvl>
    <w:lvl w:ilvl="8" w:tplc="2026D768" w:tentative="1">
      <w:start w:val="1"/>
      <w:numFmt w:val="bullet"/>
      <w:lvlText w:val=""/>
      <w:lvlJc w:val="left"/>
      <w:pPr>
        <w:ind w:left="6480" w:hanging="360"/>
      </w:pPr>
      <w:rPr>
        <w:rFonts w:ascii="Wingdings" w:hAnsi="Wingdings" w:hint="default"/>
      </w:rPr>
    </w:lvl>
  </w:abstractNum>
  <w:abstractNum w:abstractNumId="11" w15:restartNumberingAfterBreak="0">
    <w:nsid w:val="4A1A79BE"/>
    <w:multiLevelType w:val="hybridMultilevel"/>
    <w:tmpl w:val="66B6B24C"/>
    <w:lvl w:ilvl="0" w:tplc="205CDE60">
      <w:numFmt w:val="bullet"/>
      <w:lvlText w:val="-"/>
      <w:lvlJc w:val="left"/>
      <w:pPr>
        <w:ind w:left="720" w:hanging="360"/>
      </w:pPr>
      <w:rPr>
        <w:rFonts w:ascii="Calibri" w:eastAsiaTheme="minorHAnsi" w:hAnsi="Calibri" w:cs="Arial" w:hint="default"/>
      </w:rPr>
    </w:lvl>
    <w:lvl w:ilvl="1" w:tplc="9F8E7EAA">
      <w:start w:val="1"/>
      <w:numFmt w:val="bullet"/>
      <w:lvlText w:val="o"/>
      <w:lvlJc w:val="left"/>
      <w:pPr>
        <w:ind w:left="1440" w:hanging="360"/>
      </w:pPr>
      <w:rPr>
        <w:rFonts w:ascii="Courier New" w:hAnsi="Courier New" w:cs="Courier New" w:hint="default"/>
      </w:rPr>
    </w:lvl>
    <w:lvl w:ilvl="2" w:tplc="C97C1606">
      <w:start w:val="1"/>
      <w:numFmt w:val="bullet"/>
      <w:lvlText w:val=""/>
      <w:lvlJc w:val="left"/>
      <w:pPr>
        <w:ind w:left="2160" w:hanging="360"/>
      </w:pPr>
      <w:rPr>
        <w:rFonts w:ascii="Wingdings" w:hAnsi="Wingdings" w:hint="default"/>
      </w:rPr>
    </w:lvl>
    <w:lvl w:ilvl="3" w:tplc="22E28A5E" w:tentative="1">
      <w:start w:val="1"/>
      <w:numFmt w:val="bullet"/>
      <w:lvlText w:val=""/>
      <w:lvlJc w:val="left"/>
      <w:pPr>
        <w:ind w:left="2880" w:hanging="360"/>
      </w:pPr>
      <w:rPr>
        <w:rFonts w:ascii="Symbol" w:hAnsi="Symbol" w:hint="default"/>
      </w:rPr>
    </w:lvl>
    <w:lvl w:ilvl="4" w:tplc="E3E0C500" w:tentative="1">
      <w:start w:val="1"/>
      <w:numFmt w:val="bullet"/>
      <w:lvlText w:val="o"/>
      <w:lvlJc w:val="left"/>
      <w:pPr>
        <w:ind w:left="3600" w:hanging="360"/>
      </w:pPr>
      <w:rPr>
        <w:rFonts w:ascii="Courier New" w:hAnsi="Courier New" w:cs="Courier New" w:hint="default"/>
      </w:rPr>
    </w:lvl>
    <w:lvl w:ilvl="5" w:tplc="43DA69A8" w:tentative="1">
      <w:start w:val="1"/>
      <w:numFmt w:val="bullet"/>
      <w:lvlText w:val=""/>
      <w:lvlJc w:val="left"/>
      <w:pPr>
        <w:ind w:left="4320" w:hanging="360"/>
      </w:pPr>
      <w:rPr>
        <w:rFonts w:ascii="Wingdings" w:hAnsi="Wingdings" w:hint="default"/>
      </w:rPr>
    </w:lvl>
    <w:lvl w:ilvl="6" w:tplc="D9624672" w:tentative="1">
      <w:start w:val="1"/>
      <w:numFmt w:val="bullet"/>
      <w:lvlText w:val=""/>
      <w:lvlJc w:val="left"/>
      <w:pPr>
        <w:ind w:left="5040" w:hanging="360"/>
      </w:pPr>
      <w:rPr>
        <w:rFonts w:ascii="Symbol" w:hAnsi="Symbol" w:hint="default"/>
      </w:rPr>
    </w:lvl>
    <w:lvl w:ilvl="7" w:tplc="0F48944E" w:tentative="1">
      <w:start w:val="1"/>
      <w:numFmt w:val="bullet"/>
      <w:lvlText w:val="o"/>
      <w:lvlJc w:val="left"/>
      <w:pPr>
        <w:ind w:left="5760" w:hanging="360"/>
      </w:pPr>
      <w:rPr>
        <w:rFonts w:ascii="Courier New" w:hAnsi="Courier New" w:cs="Courier New" w:hint="default"/>
      </w:rPr>
    </w:lvl>
    <w:lvl w:ilvl="8" w:tplc="154A0AAC" w:tentative="1">
      <w:start w:val="1"/>
      <w:numFmt w:val="bullet"/>
      <w:lvlText w:val=""/>
      <w:lvlJc w:val="left"/>
      <w:pPr>
        <w:ind w:left="6480" w:hanging="360"/>
      </w:pPr>
      <w:rPr>
        <w:rFonts w:ascii="Wingdings" w:hAnsi="Wingdings" w:hint="default"/>
      </w:rPr>
    </w:lvl>
  </w:abstractNum>
  <w:abstractNum w:abstractNumId="12" w15:restartNumberingAfterBreak="0">
    <w:nsid w:val="4DCA005D"/>
    <w:multiLevelType w:val="multilevel"/>
    <w:tmpl w:val="3404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DB0A16"/>
    <w:multiLevelType w:val="multilevel"/>
    <w:tmpl w:val="57385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D96C18"/>
    <w:multiLevelType w:val="hybridMultilevel"/>
    <w:tmpl w:val="2CB8E276"/>
    <w:lvl w:ilvl="0" w:tplc="5394E448">
      <w:start w:val="1"/>
      <w:numFmt w:val="bullet"/>
      <w:lvlText w:val=""/>
      <w:lvlJc w:val="left"/>
      <w:pPr>
        <w:ind w:left="720" w:hanging="360"/>
      </w:pPr>
      <w:rPr>
        <w:rFonts w:ascii="Symbol" w:hAnsi="Symbol" w:hint="default"/>
      </w:rPr>
    </w:lvl>
    <w:lvl w:ilvl="1" w:tplc="1F80D02A" w:tentative="1">
      <w:start w:val="1"/>
      <w:numFmt w:val="bullet"/>
      <w:lvlText w:val="o"/>
      <w:lvlJc w:val="left"/>
      <w:pPr>
        <w:ind w:left="1440" w:hanging="360"/>
      </w:pPr>
      <w:rPr>
        <w:rFonts w:ascii="Courier New" w:hAnsi="Courier New" w:cs="Courier New" w:hint="default"/>
      </w:rPr>
    </w:lvl>
    <w:lvl w:ilvl="2" w:tplc="7BF86358" w:tentative="1">
      <w:start w:val="1"/>
      <w:numFmt w:val="bullet"/>
      <w:lvlText w:val=""/>
      <w:lvlJc w:val="left"/>
      <w:pPr>
        <w:ind w:left="2160" w:hanging="360"/>
      </w:pPr>
      <w:rPr>
        <w:rFonts w:ascii="Wingdings" w:hAnsi="Wingdings" w:hint="default"/>
      </w:rPr>
    </w:lvl>
    <w:lvl w:ilvl="3" w:tplc="8FEA7572" w:tentative="1">
      <w:start w:val="1"/>
      <w:numFmt w:val="bullet"/>
      <w:lvlText w:val=""/>
      <w:lvlJc w:val="left"/>
      <w:pPr>
        <w:ind w:left="2880" w:hanging="360"/>
      </w:pPr>
      <w:rPr>
        <w:rFonts w:ascii="Symbol" w:hAnsi="Symbol" w:hint="default"/>
      </w:rPr>
    </w:lvl>
    <w:lvl w:ilvl="4" w:tplc="22DCAD4E" w:tentative="1">
      <w:start w:val="1"/>
      <w:numFmt w:val="bullet"/>
      <w:lvlText w:val="o"/>
      <w:lvlJc w:val="left"/>
      <w:pPr>
        <w:ind w:left="3600" w:hanging="360"/>
      </w:pPr>
      <w:rPr>
        <w:rFonts w:ascii="Courier New" w:hAnsi="Courier New" w:cs="Courier New" w:hint="default"/>
      </w:rPr>
    </w:lvl>
    <w:lvl w:ilvl="5" w:tplc="2E96BFCC" w:tentative="1">
      <w:start w:val="1"/>
      <w:numFmt w:val="bullet"/>
      <w:lvlText w:val=""/>
      <w:lvlJc w:val="left"/>
      <w:pPr>
        <w:ind w:left="4320" w:hanging="360"/>
      </w:pPr>
      <w:rPr>
        <w:rFonts w:ascii="Wingdings" w:hAnsi="Wingdings" w:hint="default"/>
      </w:rPr>
    </w:lvl>
    <w:lvl w:ilvl="6" w:tplc="779ABD08" w:tentative="1">
      <w:start w:val="1"/>
      <w:numFmt w:val="bullet"/>
      <w:lvlText w:val=""/>
      <w:lvlJc w:val="left"/>
      <w:pPr>
        <w:ind w:left="5040" w:hanging="360"/>
      </w:pPr>
      <w:rPr>
        <w:rFonts w:ascii="Symbol" w:hAnsi="Symbol" w:hint="default"/>
      </w:rPr>
    </w:lvl>
    <w:lvl w:ilvl="7" w:tplc="80F4776C" w:tentative="1">
      <w:start w:val="1"/>
      <w:numFmt w:val="bullet"/>
      <w:lvlText w:val="o"/>
      <w:lvlJc w:val="left"/>
      <w:pPr>
        <w:ind w:left="5760" w:hanging="360"/>
      </w:pPr>
      <w:rPr>
        <w:rFonts w:ascii="Courier New" w:hAnsi="Courier New" w:cs="Courier New" w:hint="default"/>
      </w:rPr>
    </w:lvl>
    <w:lvl w:ilvl="8" w:tplc="02C80CEC" w:tentative="1">
      <w:start w:val="1"/>
      <w:numFmt w:val="bullet"/>
      <w:lvlText w:val=""/>
      <w:lvlJc w:val="left"/>
      <w:pPr>
        <w:ind w:left="6480" w:hanging="360"/>
      </w:pPr>
      <w:rPr>
        <w:rFonts w:ascii="Wingdings" w:hAnsi="Wingdings" w:hint="default"/>
      </w:rPr>
    </w:lvl>
  </w:abstractNum>
  <w:abstractNum w:abstractNumId="15" w15:restartNumberingAfterBreak="0">
    <w:nsid w:val="57745171"/>
    <w:multiLevelType w:val="multilevel"/>
    <w:tmpl w:val="31305E3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FE5A96"/>
    <w:multiLevelType w:val="hybridMultilevel"/>
    <w:tmpl w:val="D116CF94"/>
    <w:lvl w:ilvl="0" w:tplc="F402A152">
      <w:start w:val="1"/>
      <w:numFmt w:val="bullet"/>
      <w:lvlText w:val=""/>
      <w:lvlJc w:val="left"/>
      <w:pPr>
        <w:ind w:left="720" w:hanging="360"/>
      </w:pPr>
      <w:rPr>
        <w:rFonts w:ascii="Symbol" w:hAnsi="Symbol" w:hint="default"/>
      </w:rPr>
    </w:lvl>
    <w:lvl w:ilvl="1" w:tplc="78CCA8B8" w:tentative="1">
      <w:start w:val="1"/>
      <w:numFmt w:val="bullet"/>
      <w:lvlText w:val="o"/>
      <w:lvlJc w:val="left"/>
      <w:pPr>
        <w:ind w:left="1440" w:hanging="360"/>
      </w:pPr>
      <w:rPr>
        <w:rFonts w:ascii="Courier New" w:hAnsi="Courier New" w:cs="Courier New" w:hint="default"/>
      </w:rPr>
    </w:lvl>
    <w:lvl w:ilvl="2" w:tplc="2CB21556" w:tentative="1">
      <w:start w:val="1"/>
      <w:numFmt w:val="bullet"/>
      <w:lvlText w:val=""/>
      <w:lvlJc w:val="left"/>
      <w:pPr>
        <w:ind w:left="2160" w:hanging="360"/>
      </w:pPr>
      <w:rPr>
        <w:rFonts w:ascii="Wingdings" w:hAnsi="Wingdings" w:hint="default"/>
      </w:rPr>
    </w:lvl>
    <w:lvl w:ilvl="3" w:tplc="E43EC53C" w:tentative="1">
      <w:start w:val="1"/>
      <w:numFmt w:val="bullet"/>
      <w:lvlText w:val=""/>
      <w:lvlJc w:val="left"/>
      <w:pPr>
        <w:ind w:left="2880" w:hanging="360"/>
      </w:pPr>
      <w:rPr>
        <w:rFonts w:ascii="Symbol" w:hAnsi="Symbol" w:hint="default"/>
      </w:rPr>
    </w:lvl>
    <w:lvl w:ilvl="4" w:tplc="3D16FABC" w:tentative="1">
      <w:start w:val="1"/>
      <w:numFmt w:val="bullet"/>
      <w:lvlText w:val="o"/>
      <w:lvlJc w:val="left"/>
      <w:pPr>
        <w:ind w:left="3600" w:hanging="360"/>
      </w:pPr>
      <w:rPr>
        <w:rFonts w:ascii="Courier New" w:hAnsi="Courier New" w:cs="Courier New" w:hint="default"/>
      </w:rPr>
    </w:lvl>
    <w:lvl w:ilvl="5" w:tplc="AFDACD9E" w:tentative="1">
      <w:start w:val="1"/>
      <w:numFmt w:val="bullet"/>
      <w:lvlText w:val=""/>
      <w:lvlJc w:val="left"/>
      <w:pPr>
        <w:ind w:left="4320" w:hanging="360"/>
      </w:pPr>
      <w:rPr>
        <w:rFonts w:ascii="Wingdings" w:hAnsi="Wingdings" w:hint="default"/>
      </w:rPr>
    </w:lvl>
    <w:lvl w:ilvl="6" w:tplc="DD0EF1AA" w:tentative="1">
      <w:start w:val="1"/>
      <w:numFmt w:val="bullet"/>
      <w:lvlText w:val=""/>
      <w:lvlJc w:val="left"/>
      <w:pPr>
        <w:ind w:left="5040" w:hanging="360"/>
      </w:pPr>
      <w:rPr>
        <w:rFonts w:ascii="Symbol" w:hAnsi="Symbol" w:hint="default"/>
      </w:rPr>
    </w:lvl>
    <w:lvl w:ilvl="7" w:tplc="C0F63882" w:tentative="1">
      <w:start w:val="1"/>
      <w:numFmt w:val="bullet"/>
      <w:lvlText w:val="o"/>
      <w:lvlJc w:val="left"/>
      <w:pPr>
        <w:ind w:left="5760" w:hanging="360"/>
      </w:pPr>
      <w:rPr>
        <w:rFonts w:ascii="Courier New" w:hAnsi="Courier New" w:cs="Courier New" w:hint="default"/>
      </w:rPr>
    </w:lvl>
    <w:lvl w:ilvl="8" w:tplc="2E90CB6C" w:tentative="1">
      <w:start w:val="1"/>
      <w:numFmt w:val="bullet"/>
      <w:lvlText w:val=""/>
      <w:lvlJc w:val="left"/>
      <w:pPr>
        <w:ind w:left="6480" w:hanging="360"/>
      </w:pPr>
      <w:rPr>
        <w:rFonts w:ascii="Wingdings" w:hAnsi="Wingdings" w:hint="default"/>
      </w:rPr>
    </w:lvl>
  </w:abstractNum>
  <w:abstractNum w:abstractNumId="17" w15:restartNumberingAfterBreak="0">
    <w:nsid w:val="5C54532F"/>
    <w:multiLevelType w:val="hybridMultilevel"/>
    <w:tmpl w:val="11DA2A62"/>
    <w:lvl w:ilvl="0" w:tplc="19DE9E9A">
      <w:start w:val="1"/>
      <w:numFmt w:val="bullet"/>
      <w:lvlText w:val=""/>
      <w:lvlJc w:val="left"/>
      <w:pPr>
        <w:ind w:left="720" w:hanging="360"/>
      </w:pPr>
      <w:rPr>
        <w:rFonts w:ascii="Wingdings" w:hAnsi="Wingdings" w:hint="default"/>
      </w:rPr>
    </w:lvl>
    <w:lvl w:ilvl="1" w:tplc="1116ED70" w:tentative="1">
      <w:start w:val="1"/>
      <w:numFmt w:val="bullet"/>
      <w:lvlText w:val="o"/>
      <w:lvlJc w:val="left"/>
      <w:pPr>
        <w:ind w:left="1440" w:hanging="360"/>
      </w:pPr>
      <w:rPr>
        <w:rFonts w:ascii="Courier New" w:hAnsi="Courier New" w:cs="Courier New" w:hint="default"/>
      </w:rPr>
    </w:lvl>
    <w:lvl w:ilvl="2" w:tplc="9DD80952" w:tentative="1">
      <w:start w:val="1"/>
      <w:numFmt w:val="bullet"/>
      <w:lvlText w:val=""/>
      <w:lvlJc w:val="left"/>
      <w:pPr>
        <w:ind w:left="2160" w:hanging="360"/>
      </w:pPr>
      <w:rPr>
        <w:rFonts w:ascii="Wingdings" w:hAnsi="Wingdings" w:hint="default"/>
      </w:rPr>
    </w:lvl>
    <w:lvl w:ilvl="3" w:tplc="FB6037F6" w:tentative="1">
      <w:start w:val="1"/>
      <w:numFmt w:val="bullet"/>
      <w:lvlText w:val=""/>
      <w:lvlJc w:val="left"/>
      <w:pPr>
        <w:ind w:left="2880" w:hanging="360"/>
      </w:pPr>
      <w:rPr>
        <w:rFonts w:ascii="Symbol" w:hAnsi="Symbol" w:hint="default"/>
      </w:rPr>
    </w:lvl>
    <w:lvl w:ilvl="4" w:tplc="3E98C592" w:tentative="1">
      <w:start w:val="1"/>
      <w:numFmt w:val="bullet"/>
      <w:lvlText w:val="o"/>
      <w:lvlJc w:val="left"/>
      <w:pPr>
        <w:ind w:left="3600" w:hanging="360"/>
      </w:pPr>
      <w:rPr>
        <w:rFonts w:ascii="Courier New" w:hAnsi="Courier New" w:cs="Courier New" w:hint="default"/>
      </w:rPr>
    </w:lvl>
    <w:lvl w:ilvl="5" w:tplc="075E1CB4" w:tentative="1">
      <w:start w:val="1"/>
      <w:numFmt w:val="bullet"/>
      <w:lvlText w:val=""/>
      <w:lvlJc w:val="left"/>
      <w:pPr>
        <w:ind w:left="4320" w:hanging="360"/>
      </w:pPr>
      <w:rPr>
        <w:rFonts w:ascii="Wingdings" w:hAnsi="Wingdings" w:hint="default"/>
      </w:rPr>
    </w:lvl>
    <w:lvl w:ilvl="6" w:tplc="A0080392" w:tentative="1">
      <w:start w:val="1"/>
      <w:numFmt w:val="bullet"/>
      <w:lvlText w:val=""/>
      <w:lvlJc w:val="left"/>
      <w:pPr>
        <w:ind w:left="5040" w:hanging="360"/>
      </w:pPr>
      <w:rPr>
        <w:rFonts w:ascii="Symbol" w:hAnsi="Symbol" w:hint="default"/>
      </w:rPr>
    </w:lvl>
    <w:lvl w:ilvl="7" w:tplc="5092646A" w:tentative="1">
      <w:start w:val="1"/>
      <w:numFmt w:val="bullet"/>
      <w:lvlText w:val="o"/>
      <w:lvlJc w:val="left"/>
      <w:pPr>
        <w:ind w:left="5760" w:hanging="360"/>
      </w:pPr>
      <w:rPr>
        <w:rFonts w:ascii="Courier New" w:hAnsi="Courier New" w:cs="Courier New" w:hint="default"/>
      </w:rPr>
    </w:lvl>
    <w:lvl w:ilvl="8" w:tplc="CE44BB58" w:tentative="1">
      <w:start w:val="1"/>
      <w:numFmt w:val="bullet"/>
      <w:lvlText w:val=""/>
      <w:lvlJc w:val="left"/>
      <w:pPr>
        <w:ind w:left="6480" w:hanging="360"/>
      </w:pPr>
      <w:rPr>
        <w:rFonts w:ascii="Wingdings" w:hAnsi="Wingdings" w:hint="default"/>
      </w:rPr>
    </w:lvl>
  </w:abstractNum>
  <w:abstractNum w:abstractNumId="18" w15:restartNumberingAfterBreak="0">
    <w:nsid w:val="632D78A7"/>
    <w:multiLevelType w:val="hybridMultilevel"/>
    <w:tmpl w:val="195EA8E2"/>
    <w:lvl w:ilvl="0" w:tplc="2D125CA8">
      <w:start w:val="1"/>
      <w:numFmt w:val="lowerLetter"/>
      <w:lvlText w:val="%1."/>
      <w:lvlJc w:val="left"/>
      <w:pPr>
        <w:ind w:left="720" w:hanging="360"/>
      </w:pPr>
      <w:rPr>
        <w:rFonts w:hint="default"/>
      </w:rPr>
    </w:lvl>
    <w:lvl w:ilvl="1" w:tplc="FCFE4C4E" w:tentative="1">
      <w:start w:val="1"/>
      <w:numFmt w:val="lowerLetter"/>
      <w:lvlText w:val="%2."/>
      <w:lvlJc w:val="left"/>
      <w:pPr>
        <w:ind w:left="1440" w:hanging="360"/>
      </w:pPr>
    </w:lvl>
    <w:lvl w:ilvl="2" w:tplc="A14EDB18" w:tentative="1">
      <w:start w:val="1"/>
      <w:numFmt w:val="lowerRoman"/>
      <w:lvlText w:val="%3."/>
      <w:lvlJc w:val="right"/>
      <w:pPr>
        <w:ind w:left="2160" w:hanging="180"/>
      </w:pPr>
    </w:lvl>
    <w:lvl w:ilvl="3" w:tplc="BEC07216" w:tentative="1">
      <w:start w:val="1"/>
      <w:numFmt w:val="decimal"/>
      <w:lvlText w:val="%4."/>
      <w:lvlJc w:val="left"/>
      <w:pPr>
        <w:ind w:left="2880" w:hanging="360"/>
      </w:pPr>
    </w:lvl>
    <w:lvl w:ilvl="4" w:tplc="456CBF90" w:tentative="1">
      <w:start w:val="1"/>
      <w:numFmt w:val="lowerLetter"/>
      <w:lvlText w:val="%5."/>
      <w:lvlJc w:val="left"/>
      <w:pPr>
        <w:ind w:left="3600" w:hanging="360"/>
      </w:pPr>
    </w:lvl>
    <w:lvl w:ilvl="5" w:tplc="A5180620" w:tentative="1">
      <w:start w:val="1"/>
      <w:numFmt w:val="lowerRoman"/>
      <w:lvlText w:val="%6."/>
      <w:lvlJc w:val="right"/>
      <w:pPr>
        <w:ind w:left="4320" w:hanging="180"/>
      </w:pPr>
    </w:lvl>
    <w:lvl w:ilvl="6" w:tplc="738A1338" w:tentative="1">
      <w:start w:val="1"/>
      <w:numFmt w:val="decimal"/>
      <w:lvlText w:val="%7."/>
      <w:lvlJc w:val="left"/>
      <w:pPr>
        <w:ind w:left="5040" w:hanging="360"/>
      </w:pPr>
    </w:lvl>
    <w:lvl w:ilvl="7" w:tplc="BBB00338" w:tentative="1">
      <w:start w:val="1"/>
      <w:numFmt w:val="lowerLetter"/>
      <w:lvlText w:val="%8."/>
      <w:lvlJc w:val="left"/>
      <w:pPr>
        <w:ind w:left="5760" w:hanging="360"/>
      </w:pPr>
    </w:lvl>
    <w:lvl w:ilvl="8" w:tplc="FC90C94E" w:tentative="1">
      <w:start w:val="1"/>
      <w:numFmt w:val="lowerRoman"/>
      <w:lvlText w:val="%9."/>
      <w:lvlJc w:val="right"/>
      <w:pPr>
        <w:ind w:left="6480" w:hanging="180"/>
      </w:pPr>
    </w:lvl>
  </w:abstractNum>
  <w:abstractNum w:abstractNumId="19" w15:restartNumberingAfterBreak="0">
    <w:nsid w:val="654D0BA3"/>
    <w:multiLevelType w:val="hybridMultilevel"/>
    <w:tmpl w:val="47ECA4BA"/>
    <w:lvl w:ilvl="0" w:tplc="B7BACDD2">
      <w:start w:val="1"/>
      <w:numFmt w:val="decimal"/>
      <w:lvlText w:val="%1."/>
      <w:lvlJc w:val="left"/>
      <w:pPr>
        <w:ind w:left="1146" w:hanging="360"/>
      </w:pPr>
      <w:rPr>
        <w:rFonts w:cs="Times New Roman"/>
      </w:rPr>
    </w:lvl>
    <w:lvl w:ilvl="1" w:tplc="70583B00" w:tentative="1">
      <w:start w:val="1"/>
      <w:numFmt w:val="lowerLetter"/>
      <w:lvlText w:val="%2."/>
      <w:lvlJc w:val="left"/>
      <w:pPr>
        <w:ind w:left="1866" w:hanging="360"/>
      </w:pPr>
      <w:rPr>
        <w:rFonts w:cs="Times New Roman"/>
      </w:rPr>
    </w:lvl>
    <w:lvl w:ilvl="2" w:tplc="C6AEB9EC" w:tentative="1">
      <w:start w:val="1"/>
      <w:numFmt w:val="lowerRoman"/>
      <w:lvlText w:val="%3."/>
      <w:lvlJc w:val="right"/>
      <w:pPr>
        <w:ind w:left="2586" w:hanging="180"/>
      </w:pPr>
      <w:rPr>
        <w:rFonts w:cs="Times New Roman"/>
      </w:rPr>
    </w:lvl>
    <w:lvl w:ilvl="3" w:tplc="1CFA1E60" w:tentative="1">
      <w:start w:val="1"/>
      <w:numFmt w:val="decimal"/>
      <w:lvlText w:val="%4."/>
      <w:lvlJc w:val="left"/>
      <w:pPr>
        <w:ind w:left="3306" w:hanging="360"/>
      </w:pPr>
      <w:rPr>
        <w:rFonts w:cs="Times New Roman"/>
      </w:rPr>
    </w:lvl>
    <w:lvl w:ilvl="4" w:tplc="AB88341A" w:tentative="1">
      <w:start w:val="1"/>
      <w:numFmt w:val="lowerLetter"/>
      <w:lvlText w:val="%5."/>
      <w:lvlJc w:val="left"/>
      <w:pPr>
        <w:ind w:left="4026" w:hanging="360"/>
      </w:pPr>
      <w:rPr>
        <w:rFonts w:cs="Times New Roman"/>
      </w:rPr>
    </w:lvl>
    <w:lvl w:ilvl="5" w:tplc="3430A7D2" w:tentative="1">
      <w:start w:val="1"/>
      <w:numFmt w:val="lowerRoman"/>
      <w:lvlText w:val="%6."/>
      <w:lvlJc w:val="right"/>
      <w:pPr>
        <w:ind w:left="4746" w:hanging="180"/>
      </w:pPr>
      <w:rPr>
        <w:rFonts w:cs="Times New Roman"/>
      </w:rPr>
    </w:lvl>
    <w:lvl w:ilvl="6" w:tplc="9542A91C" w:tentative="1">
      <w:start w:val="1"/>
      <w:numFmt w:val="decimal"/>
      <w:lvlText w:val="%7."/>
      <w:lvlJc w:val="left"/>
      <w:pPr>
        <w:ind w:left="5466" w:hanging="360"/>
      </w:pPr>
      <w:rPr>
        <w:rFonts w:cs="Times New Roman"/>
      </w:rPr>
    </w:lvl>
    <w:lvl w:ilvl="7" w:tplc="46E881FA" w:tentative="1">
      <w:start w:val="1"/>
      <w:numFmt w:val="lowerLetter"/>
      <w:lvlText w:val="%8."/>
      <w:lvlJc w:val="left"/>
      <w:pPr>
        <w:ind w:left="6186" w:hanging="360"/>
      </w:pPr>
      <w:rPr>
        <w:rFonts w:cs="Times New Roman"/>
      </w:rPr>
    </w:lvl>
    <w:lvl w:ilvl="8" w:tplc="B18023AA" w:tentative="1">
      <w:start w:val="1"/>
      <w:numFmt w:val="lowerRoman"/>
      <w:lvlText w:val="%9."/>
      <w:lvlJc w:val="right"/>
      <w:pPr>
        <w:ind w:left="6906" w:hanging="180"/>
      </w:pPr>
      <w:rPr>
        <w:rFonts w:cs="Times New Roman"/>
      </w:rPr>
    </w:lvl>
  </w:abstractNum>
  <w:abstractNum w:abstractNumId="20" w15:restartNumberingAfterBreak="0">
    <w:nsid w:val="69D7354A"/>
    <w:multiLevelType w:val="hybridMultilevel"/>
    <w:tmpl w:val="1BF847AC"/>
    <w:lvl w:ilvl="0" w:tplc="205265E6">
      <w:start w:val="1"/>
      <w:numFmt w:val="decimal"/>
      <w:lvlText w:val="%1."/>
      <w:lvlJc w:val="left"/>
      <w:pPr>
        <w:ind w:left="720" w:hanging="360"/>
      </w:pPr>
    </w:lvl>
    <w:lvl w:ilvl="1" w:tplc="C3366486" w:tentative="1">
      <w:start w:val="1"/>
      <w:numFmt w:val="lowerLetter"/>
      <w:lvlText w:val="%2."/>
      <w:lvlJc w:val="left"/>
      <w:pPr>
        <w:ind w:left="1440" w:hanging="360"/>
      </w:pPr>
    </w:lvl>
    <w:lvl w:ilvl="2" w:tplc="F65E0F0A" w:tentative="1">
      <w:start w:val="1"/>
      <w:numFmt w:val="lowerRoman"/>
      <w:lvlText w:val="%3."/>
      <w:lvlJc w:val="right"/>
      <w:pPr>
        <w:ind w:left="2160" w:hanging="180"/>
      </w:pPr>
    </w:lvl>
    <w:lvl w:ilvl="3" w:tplc="39002902" w:tentative="1">
      <w:start w:val="1"/>
      <w:numFmt w:val="decimal"/>
      <w:lvlText w:val="%4."/>
      <w:lvlJc w:val="left"/>
      <w:pPr>
        <w:ind w:left="2880" w:hanging="360"/>
      </w:pPr>
    </w:lvl>
    <w:lvl w:ilvl="4" w:tplc="7704394C" w:tentative="1">
      <w:start w:val="1"/>
      <w:numFmt w:val="lowerLetter"/>
      <w:lvlText w:val="%5."/>
      <w:lvlJc w:val="left"/>
      <w:pPr>
        <w:ind w:left="3600" w:hanging="360"/>
      </w:pPr>
    </w:lvl>
    <w:lvl w:ilvl="5" w:tplc="73423088" w:tentative="1">
      <w:start w:val="1"/>
      <w:numFmt w:val="lowerRoman"/>
      <w:lvlText w:val="%6."/>
      <w:lvlJc w:val="right"/>
      <w:pPr>
        <w:ind w:left="4320" w:hanging="180"/>
      </w:pPr>
    </w:lvl>
    <w:lvl w:ilvl="6" w:tplc="37065464" w:tentative="1">
      <w:start w:val="1"/>
      <w:numFmt w:val="decimal"/>
      <w:lvlText w:val="%7."/>
      <w:lvlJc w:val="left"/>
      <w:pPr>
        <w:ind w:left="5040" w:hanging="360"/>
      </w:pPr>
    </w:lvl>
    <w:lvl w:ilvl="7" w:tplc="DB9A45B2" w:tentative="1">
      <w:start w:val="1"/>
      <w:numFmt w:val="lowerLetter"/>
      <w:lvlText w:val="%8."/>
      <w:lvlJc w:val="left"/>
      <w:pPr>
        <w:ind w:left="5760" w:hanging="360"/>
      </w:pPr>
    </w:lvl>
    <w:lvl w:ilvl="8" w:tplc="11264794" w:tentative="1">
      <w:start w:val="1"/>
      <w:numFmt w:val="lowerRoman"/>
      <w:lvlText w:val="%9."/>
      <w:lvlJc w:val="right"/>
      <w:pPr>
        <w:ind w:left="6480" w:hanging="180"/>
      </w:pPr>
    </w:lvl>
  </w:abstractNum>
  <w:abstractNum w:abstractNumId="21" w15:restartNumberingAfterBreak="0">
    <w:nsid w:val="739143FB"/>
    <w:multiLevelType w:val="hybridMultilevel"/>
    <w:tmpl w:val="6246B216"/>
    <w:lvl w:ilvl="0" w:tplc="7CAE821A">
      <w:start w:val="1"/>
      <w:numFmt w:val="bullet"/>
      <w:lvlText w:val=""/>
      <w:lvlJc w:val="left"/>
      <w:pPr>
        <w:ind w:left="720" w:hanging="360"/>
      </w:pPr>
      <w:rPr>
        <w:rFonts w:ascii="Symbol" w:hAnsi="Symbol" w:hint="default"/>
      </w:rPr>
    </w:lvl>
    <w:lvl w:ilvl="1" w:tplc="972E2FC0" w:tentative="1">
      <w:start w:val="1"/>
      <w:numFmt w:val="bullet"/>
      <w:lvlText w:val="o"/>
      <w:lvlJc w:val="left"/>
      <w:pPr>
        <w:ind w:left="1440" w:hanging="360"/>
      </w:pPr>
      <w:rPr>
        <w:rFonts w:ascii="Courier New" w:hAnsi="Courier New" w:cs="Courier New" w:hint="default"/>
      </w:rPr>
    </w:lvl>
    <w:lvl w:ilvl="2" w:tplc="3CB69C98" w:tentative="1">
      <w:start w:val="1"/>
      <w:numFmt w:val="bullet"/>
      <w:lvlText w:val=""/>
      <w:lvlJc w:val="left"/>
      <w:pPr>
        <w:ind w:left="2160" w:hanging="360"/>
      </w:pPr>
      <w:rPr>
        <w:rFonts w:ascii="Wingdings" w:hAnsi="Wingdings" w:hint="default"/>
      </w:rPr>
    </w:lvl>
    <w:lvl w:ilvl="3" w:tplc="0900C4D2" w:tentative="1">
      <w:start w:val="1"/>
      <w:numFmt w:val="bullet"/>
      <w:lvlText w:val=""/>
      <w:lvlJc w:val="left"/>
      <w:pPr>
        <w:ind w:left="2880" w:hanging="360"/>
      </w:pPr>
      <w:rPr>
        <w:rFonts w:ascii="Symbol" w:hAnsi="Symbol" w:hint="default"/>
      </w:rPr>
    </w:lvl>
    <w:lvl w:ilvl="4" w:tplc="5A70D10C" w:tentative="1">
      <w:start w:val="1"/>
      <w:numFmt w:val="bullet"/>
      <w:lvlText w:val="o"/>
      <w:lvlJc w:val="left"/>
      <w:pPr>
        <w:ind w:left="3600" w:hanging="360"/>
      </w:pPr>
      <w:rPr>
        <w:rFonts w:ascii="Courier New" w:hAnsi="Courier New" w:cs="Courier New" w:hint="default"/>
      </w:rPr>
    </w:lvl>
    <w:lvl w:ilvl="5" w:tplc="3210D78C" w:tentative="1">
      <w:start w:val="1"/>
      <w:numFmt w:val="bullet"/>
      <w:lvlText w:val=""/>
      <w:lvlJc w:val="left"/>
      <w:pPr>
        <w:ind w:left="4320" w:hanging="360"/>
      </w:pPr>
      <w:rPr>
        <w:rFonts w:ascii="Wingdings" w:hAnsi="Wingdings" w:hint="default"/>
      </w:rPr>
    </w:lvl>
    <w:lvl w:ilvl="6" w:tplc="BD945878" w:tentative="1">
      <w:start w:val="1"/>
      <w:numFmt w:val="bullet"/>
      <w:lvlText w:val=""/>
      <w:lvlJc w:val="left"/>
      <w:pPr>
        <w:ind w:left="5040" w:hanging="360"/>
      </w:pPr>
      <w:rPr>
        <w:rFonts w:ascii="Symbol" w:hAnsi="Symbol" w:hint="default"/>
      </w:rPr>
    </w:lvl>
    <w:lvl w:ilvl="7" w:tplc="6DCEDDCE" w:tentative="1">
      <w:start w:val="1"/>
      <w:numFmt w:val="bullet"/>
      <w:lvlText w:val="o"/>
      <w:lvlJc w:val="left"/>
      <w:pPr>
        <w:ind w:left="5760" w:hanging="360"/>
      </w:pPr>
      <w:rPr>
        <w:rFonts w:ascii="Courier New" w:hAnsi="Courier New" w:cs="Courier New" w:hint="default"/>
      </w:rPr>
    </w:lvl>
    <w:lvl w:ilvl="8" w:tplc="A5928134" w:tentative="1">
      <w:start w:val="1"/>
      <w:numFmt w:val="bullet"/>
      <w:lvlText w:val=""/>
      <w:lvlJc w:val="left"/>
      <w:pPr>
        <w:ind w:left="6480" w:hanging="360"/>
      </w:pPr>
      <w:rPr>
        <w:rFonts w:ascii="Wingdings" w:hAnsi="Wingdings" w:hint="default"/>
      </w:rPr>
    </w:lvl>
  </w:abstractNum>
  <w:abstractNum w:abstractNumId="22" w15:restartNumberingAfterBreak="0">
    <w:nsid w:val="7C755DE7"/>
    <w:multiLevelType w:val="hybridMultilevel"/>
    <w:tmpl w:val="6D0AA9F4"/>
    <w:lvl w:ilvl="0" w:tplc="070222A2">
      <w:start w:val="1"/>
      <w:numFmt w:val="bullet"/>
      <w:lvlText w:val="o"/>
      <w:lvlJc w:val="left"/>
      <w:pPr>
        <w:ind w:left="720" w:hanging="360"/>
      </w:pPr>
      <w:rPr>
        <w:rFonts w:ascii="Courier New" w:hAnsi="Courier New" w:hint="default"/>
      </w:rPr>
    </w:lvl>
    <w:lvl w:ilvl="1" w:tplc="1A6878F2">
      <w:start w:val="1"/>
      <w:numFmt w:val="bullet"/>
      <w:lvlText w:val="o"/>
      <w:lvlJc w:val="left"/>
      <w:pPr>
        <w:ind w:left="1440" w:hanging="360"/>
      </w:pPr>
      <w:rPr>
        <w:rFonts w:ascii="Courier New" w:hAnsi="Courier New" w:hint="default"/>
      </w:rPr>
    </w:lvl>
    <w:lvl w:ilvl="2" w:tplc="45147B44">
      <w:start w:val="1"/>
      <w:numFmt w:val="bullet"/>
      <w:lvlText w:val=""/>
      <w:lvlJc w:val="left"/>
      <w:pPr>
        <w:ind w:left="2160" w:hanging="360"/>
      </w:pPr>
      <w:rPr>
        <w:rFonts w:ascii="Wingdings" w:hAnsi="Wingdings" w:hint="default"/>
      </w:rPr>
    </w:lvl>
    <w:lvl w:ilvl="3" w:tplc="4AECD22A">
      <w:start w:val="1"/>
      <w:numFmt w:val="bullet"/>
      <w:lvlText w:val=""/>
      <w:lvlJc w:val="left"/>
      <w:pPr>
        <w:ind w:left="2880" w:hanging="360"/>
      </w:pPr>
      <w:rPr>
        <w:rFonts w:ascii="Symbol" w:hAnsi="Symbol" w:hint="default"/>
      </w:rPr>
    </w:lvl>
    <w:lvl w:ilvl="4" w:tplc="4788C2EC">
      <w:start w:val="1"/>
      <w:numFmt w:val="bullet"/>
      <w:lvlText w:val="o"/>
      <w:lvlJc w:val="left"/>
      <w:pPr>
        <w:ind w:left="3600" w:hanging="360"/>
      </w:pPr>
      <w:rPr>
        <w:rFonts w:ascii="Courier New" w:hAnsi="Courier New" w:hint="default"/>
      </w:rPr>
    </w:lvl>
    <w:lvl w:ilvl="5" w:tplc="755A6F54">
      <w:start w:val="1"/>
      <w:numFmt w:val="bullet"/>
      <w:lvlText w:val=""/>
      <w:lvlJc w:val="left"/>
      <w:pPr>
        <w:ind w:left="4320" w:hanging="360"/>
      </w:pPr>
      <w:rPr>
        <w:rFonts w:ascii="Wingdings" w:hAnsi="Wingdings" w:hint="default"/>
      </w:rPr>
    </w:lvl>
    <w:lvl w:ilvl="6" w:tplc="42F6328E">
      <w:start w:val="1"/>
      <w:numFmt w:val="bullet"/>
      <w:lvlText w:val=""/>
      <w:lvlJc w:val="left"/>
      <w:pPr>
        <w:ind w:left="5040" w:hanging="360"/>
      </w:pPr>
      <w:rPr>
        <w:rFonts w:ascii="Symbol" w:hAnsi="Symbol" w:hint="default"/>
      </w:rPr>
    </w:lvl>
    <w:lvl w:ilvl="7" w:tplc="E146E4F2">
      <w:start w:val="1"/>
      <w:numFmt w:val="bullet"/>
      <w:lvlText w:val="o"/>
      <w:lvlJc w:val="left"/>
      <w:pPr>
        <w:ind w:left="5760" w:hanging="360"/>
      </w:pPr>
      <w:rPr>
        <w:rFonts w:ascii="Courier New" w:hAnsi="Courier New" w:hint="default"/>
      </w:rPr>
    </w:lvl>
    <w:lvl w:ilvl="8" w:tplc="D8ACF60E">
      <w:start w:val="1"/>
      <w:numFmt w:val="bullet"/>
      <w:lvlText w:val=""/>
      <w:lvlJc w:val="left"/>
      <w:pPr>
        <w:ind w:left="6480" w:hanging="360"/>
      </w:pPr>
      <w:rPr>
        <w:rFonts w:ascii="Wingdings" w:hAnsi="Wingdings" w:hint="default"/>
      </w:rPr>
    </w:lvl>
  </w:abstractNum>
  <w:num w:numId="1" w16cid:durableId="1424570731">
    <w:abstractNumId w:val="22"/>
  </w:num>
  <w:num w:numId="2" w16cid:durableId="2004971038">
    <w:abstractNumId w:val="20"/>
  </w:num>
  <w:num w:numId="3" w16cid:durableId="1166553367">
    <w:abstractNumId w:val="8"/>
  </w:num>
  <w:num w:numId="4" w16cid:durableId="2020082111">
    <w:abstractNumId w:val="10"/>
  </w:num>
  <w:num w:numId="5" w16cid:durableId="897207067">
    <w:abstractNumId w:val="7"/>
  </w:num>
  <w:num w:numId="6" w16cid:durableId="183176940">
    <w:abstractNumId w:val="11"/>
  </w:num>
  <w:num w:numId="7" w16cid:durableId="426999364">
    <w:abstractNumId w:val="1"/>
  </w:num>
  <w:num w:numId="8" w16cid:durableId="1546983315">
    <w:abstractNumId w:val="4"/>
  </w:num>
  <w:num w:numId="9" w16cid:durableId="349994002">
    <w:abstractNumId w:val="3"/>
  </w:num>
  <w:num w:numId="10" w16cid:durableId="259677322">
    <w:abstractNumId w:val="18"/>
  </w:num>
  <w:num w:numId="11" w16cid:durableId="1925063757">
    <w:abstractNumId w:val="16"/>
  </w:num>
  <w:num w:numId="12" w16cid:durableId="1637373643">
    <w:abstractNumId w:val="9"/>
  </w:num>
  <w:num w:numId="13" w16cid:durableId="86198601">
    <w:abstractNumId w:val="2"/>
  </w:num>
  <w:num w:numId="14" w16cid:durableId="838426663">
    <w:abstractNumId w:val="14"/>
  </w:num>
  <w:num w:numId="15" w16cid:durableId="2099670637">
    <w:abstractNumId w:val="21"/>
  </w:num>
  <w:num w:numId="16" w16cid:durableId="368796319">
    <w:abstractNumId w:val="6"/>
  </w:num>
  <w:num w:numId="17" w16cid:durableId="666248532">
    <w:abstractNumId w:val="17"/>
  </w:num>
  <w:num w:numId="18" w16cid:durableId="890658176">
    <w:abstractNumId w:val="5"/>
  </w:num>
  <w:num w:numId="19" w16cid:durableId="1365906022">
    <w:abstractNumId w:val="0"/>
  </w:num>
  <w:num w:numId="20" w16cid:durableId="23333428">
    <w:abstractNumId w:val="19"/>
  </w:num>
  <w:num w:numId="21" w16cid:durableId="305092378">
    <w:abstractNumId w:val="13"/>
  </w:num>
  <w:num w:numId="22" w16cid:durableId="1085150574">
    <w:abstractNumId w:val="12"/>
  </w:num>
  <w:num w:numId="23" w16cid:durableId="128630724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 Bridgeman">
    <w15:presenceInfo w15:providerId="AD" w15:userId="S::lee.bridgeman@solent.ac.uk::5aa18d88-abea-4b12-91c2-7d4564db54a4"/>
  </w15:person>
  <w15:person w15:author="Guest User">
    <w15:presenceInfo w15:providerId="AD" w15:userId="S::urn:spo:anon#119cce0a9d1bf0863b4877b5f77ccdd8a457e18a66974460741bc0e6dada29a1::"/>
  </w15:person>
  <w15:person w15:author="James Steele">
    <w15:presenceInfo w15:providerId="AD" w15:userId="S::james.steele@solent.ac.uk::7251fdc5-20b0-4cb4-bb00-6ca7968dc5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ports Medicin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90tsfx0arpzcetez3vztpka99dx9vtxs2z&quot;&gt;WCR&lt;record-ids&gt;&lt;item&gt;5&lt;/item&gt;&lt;item&gt;8&lt;/item&gt;&lt;item&gt;12&lt;/item&gt;&lt;item&gt;14&lt;/item&gt;&lt;item&gt;17&lt;/item&gt;&lt;item&gt;18&lt;/item&gt;&lt;item&gt;22&lt;/item&gt;&lt;item&gt;31&lt;/item&gt;&lt;item&gt;32&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5&lt;/item&gt;&lt;item&gt;56&lt;/item&gt;&lt;item&gt;58&lt;/item&gt;&lt;item&gt;66&lt;/item&gt;&lt;item&gt;67&lt;/item&gt;&lt;item&gt;71&lt;/item&gt;&lt;/record-ids&gt;&lt;/item&gt;&lt;/Libraries&gt;"/>
  </w:docVars>
  <w:rsids>
    <w:rsidRoot w:val="00C605E9"/>
    <w:rsid w:val="00002601"/>
    <w:rsid w:val="000046FF"/>
    <w:rsid w:val="00010D66"/>
    <w:rsid w:val="0001269D"/>
    <w:rsid w:val="00013151"/>
    <w:rsid w:val="00021B7D"/>
    <w:rsid w:val="000259B7"/>
    <w:rsid w:val="00062F78"/>
    <w:rsid w:val="00066EA5"/>
    <w:rsid w:val="000732EF"/>
    <w:rsid w:val="00076E01"/>
    <w:rsid w:val="00080FCD"/>
    <w:rsid w:val="000829EB"/>
    <w:rsid w:val="000852BB"/>
    <w:rsid w:val="00093522"/>
    <w:rsid w:val="000A38D8"/>
    <w:rsid w:val="000A5757"/>
    <w:rsid w:val="000B4C8A"/>
    <w:rsid w:val="000B5757"/>
    <w:rsid w:val="000C0917"/>
    <w:rsid w:val="000C1F91"/>
    <w:rsid w:val="000C328C"/>
    <w:rsid w:val="000D08A8"/>
    <w:rsid w:val="000D1B5F"/>
    <w:rsid w:val="000E548D"/>
    <w:rsid w:val="000E6305"/>
    <w:rsid w:val="00101000"/>
    <w:rsid w:val="00101604"/>
    <w:rsid w:val="00110059"/>
    <w:rsid w:val="0011082D"/>
    <w:rsid w:val="00112211"/>
    <w:rsid w:val="00113A86"/>
    <w:rsid w:val="0011596D"/>
    <w:rsid w:val="00120DBB"/>
    <w:rsid w:val="001225DE"/>
    <w:rsid w:val="001323FC"/>
    <w:rsid w:val="00137391"/>
    <w:rsid w:val="00145A3A"/>
    <w:rsid w:val="001469F3"/>
    <w:rsid w:val="00151D32"/>
    <w:rsid w:val="00153152"/>
    <w:rsid w:val="0015325B"/>
    <w:rsid w:val="00156BE1"/>
    <w:rsid w:val="001578E6"/>
    <w:rsid w:val="00165565"/>
    <w:rsid w:val="0017315F"/>
    <w:rsid w:val="00174B25"/>
    <w:rsid w:val="00186788"/>
    <w:rsid w:val="00193A16"/>
    <w:rsid w:val="001974C4"/>
    <w:rsid w:val="0019761D"/>
    <w:rsid w:val="001A3AC3"/>
    <w:rsid w:val="001A6C87"/>
    <w:rsid w:val="001A74B5"/>
    <w:rsid w:val="001C0CDD"/>
    <w:rsid w:val="001D02F9"/>
    <w:rsid w:val="001D25B5"/>
    <w:rsid w:val="001D262D"/>
    <w:rsid w:val="001D3152"/>
    <w:rsid w:val="001E0DCC"/>
    <w:rsid w:val="001E29B3"/>
    <w:rsid w:val="001E6616"/>
    <w:rsid w:val="001F0C85"/>
    <w:rsid w:val="001F5800"/>
    <w:rsid w:val="001F5892"/>
    <w:rsid w:val="00202596"/>
    <w:rsid w:val="00202CB4"/>
    <w:rsid w:val="00203CF5"/>
    <w:rsid w:val="00213737"/>
    <w:rsid w:val="0021668A"/>
    <w:rsid w:val="00222709"/>
    <w:rsid w:val="00225C84"/>
    <w:rsid w:val="0022668A"/>
    <w:rsid w:val="0023119F"/>
    <w:rsid w:val="002325DE"/>
    <w:rsid w:val="00233E5C"/>
    <w:rsid w:val="0023559B"/>
    <w:rsid w:val="002371CE"/>
    <w:rsid w:val="0024098A"/>
    <w:rsid w:val="00247EAC"/>
    <w:rsid w:val="00255C3A"/>
    <w:rsid w:val="00261B29"/>
    <w:rsid w:val="002678FE"/>
    <w:rsid w:val="0027409F"/>
    <w:rsid w:val="00282AE3"/>
    <w:rsid w:val="002904E7"/>
    <w:rsid w:val="0029095F"/>
    <w:rsid w:val="00292423"/>
    <w:rsid w:val="00292A67"/>
    <w:rsid w:val="0029610C"/>
    <w:rsid w:val="002965D5"/>
    <w:rsid w:val="002A04B9"/>
    <w:rsid w:val="002B0A66"/>
    <w:rsid w:val="002B3654"/>
    <w:rsid w:val="002B5EFE"/>
    <w:rsid w:val="002C31BA"/>
    <w:rsid w:val="002C4D49"/>
    <w:rsid w:val="002C5A20"/>
    <w:rsid w:val="002C74F4"/>
    <w:rsid w:val="002D4994"/>
    <w:rsid w:val="002E25BC"/>
    <w:rsid w:val="002E3FC2"/>
    <w:rsid w:val="002E5CA2"/>
    <w:rsid w:val="002E7F2C"/>
    <w:rsid w:val="002F2839"/>
    <w:rsid w:val="002F73FE"/>
    <w:rsid w:val="002F7789"/>
    <w:rsid w:val="002F7AE2"/>
    <w:rsid w:val="00302BF8"/>
    <w:rsid w:val="00304EB6"/>
    <w:rsid w:val="00320CEF"/>
    <w:rsid w:val="00327FF0"/>
    <w:rsid w:val="00332315"/>
    <w:rsid w:val="00332EDD"/>
    <w:rsid w:val="003348B8"/>
    <w:rsid w:val="00347F04"/>
    <w:rsid w:val="003503CA"/>
    <w:rsid w:val="00356C3A"/>
    <w:rsid w:val="0036274A"/>
    <w:rsid w:val="00371C1B"/>
    <w:rsid w:val="00376AE1"/>
    <w:rsid w:val="00380C44"/>
    <w:rsid w:val="00387E9C"/>
    <w:rsid w:val="003A106D"/>
    <w:rsid w:val="003C7C17"/>
    <w:rsid w:val="003D6D4B"/>
    <w:rsid w:val="003DE11C"/>
    <w:rsid w:val="003E0E72"/>
    <w:rsid w:val="003E1558"/>
    <w:rsid w:val="003E1B1A"/>
    <w:rsid w:val="003E514B"/>
    <w:rsid w:val="003F00DF"/>
    <w:rsid w:val="003F32F7"/>
    <w:rsid w:val="003F49A8"/>
    <w:rsid w:val="00401B68"/>
    <w:rsid w:val="004026B2"/>
    <w:rsid w:val="00402C8D"/>
    <w:rsid w:val="0040332B"/>
    <w:rsid w:val="0040672E"/>
    <w:rsid w:val="00407D74"/>
    <w:rsid w:val="00415A6B"/>
    <w:rsid w:val="004174B6"/>
    <w:rsid w:val="004251F1"/>
    <w:rsid w:val="0042762A"/>
    <w:rsid w:val="004277D4"/>
    <w:rsid w:val="00433222"/>
    <w:rsid w:val="00436E4B"/>
    <w:rsid w:val="004469C1"/>
    <w:rsid w:val="0045092B"/>
    <w:rsid w:val="0045170E"/>
    <w:rsid w:val="0045216A"/>
    <w:rsid w:val="0045324D"/>
    <w:rsid w:val="004533CA"/>
    <w:rsid w:val="00465896"/>
    <w:rsid w:val="004663E2"/>
    <w:rsid w:val="004724F9"/>
    <w:rsid w:val="0047393E"/>
    <w:rsid w:val="00480B09"/>
    <w:rsid w:val="0048464A"/>
    <w:rsid w:val="00494D78"/>
    <w:rsid w:val="004956F8"/>
    <w:rsid w:val="0049685B"/>
    <w:rsid w:val="0049781A"/>
    <w:rsid w:val="004A32A6"/>
    <w:rsid w:val="004A646E"/>
    <w:rsid w:val="004A7342"/>
    <w:rsid w:val="004B03D6"/>
    <w:rsid w:val="004C2B98"/>
    <w:rsid w:val="004C44E7"/>
    <w:rsid w:val="004D047F"/>
    <w:rsid w:val="004D084A"/>
    <w:rsid w:val="004D260A"/>
    <w:rsid w:val="004D7BA1"/>
    <w:rsid w:val="004E07B9"/>
    <w:rsid w:val="004E1FC9"/>
    <w:rsid w:val="004E7329"/>
    <w:rsid w:val="004F14EA"/>
    <w:rsid w:val="005039CB"/>
    <w:rsid w:val="0053747C"/>
    <w:rsid w:val="00537639"/>
    <w:rsid w:val="005401C3"/>
    <w:rsid w:val="00545C98"/>
    <w:rsid w:val="00547FE1"/>
    <w:rsid w:val="0056640E"/>
    <w:rsid w:val="00567E85"/>
    <w:rsid w:val="00580346"/>
    <w:rsid w:val="00583416"/>
    <w:rsid w:val="00583912"/>
    <w:rsid w:val="00587CD0"/>
    <w:rsid w:val="0059004F"/>
    <w:rsid w:val="005B047F"/>
    <w:rsid w:val="005B1EDB"/>
    <w:rsid w:val="005B2F41"/>
    <w:rsid w:val="005B4E5D"/>
    <w:rsid w:val="005C4B7F"/>
    <w:rsid w:val="005C7FB6"/>
    <w:rsid w:val="005D49BD"/>
    <w:rsid w:val="005E2C97"/>
    <w:rsid w:val="005E57D0"/>
    <w:rsid w:val="005F7B54"/>
    <w:rsid w:val="0061580C"/>
    <w:rsid w:val="00621D2E"/>
    <w:rsid w:val="00625D7E"/>
    <w:rsid w:val="0063418F"/>
    <w:rsid w:val="00644F2F"/>
    <w:rsid w:val="00645F38"/>
    <w:rsid w:val="00653FD7"/>
    <w:rsid w:val="006605F8"/>
    <w:rsid w:val="00661128"/>
    <w:rsid w:val="006642D4"/>
    <w:rsid w:val="00671F87"/>
    <w:rsid w:val="006858E2"/>
    <w:rsid w:val="00691C4D"/>
    <w:rsid w:val="00696F94"/>
    <w:rsid w:val="006A3940"/>
    <w:rsid w:val="006A3CD2"/>
    <w:rsid w:val="006A71BC"/>
    <w:rsid w:val="006C1A50"/>
    <w:rsid w:val="006C3414"/>
    <w:rsid w:val="006C38DF"/>
    <w:rsid w:val="006D0C51"/>
    <w:rsid w:val="006D4CE5"/>
    <w:rsid w:val="006D4F72"/>
    <w:rsid w:val="006D767D"/>
    <w:rsid w:val="006E5AFA"/>
    <w:rsid w:val="006F2AFC"/>
    <w:rsid w:val="006F4577"/>
    <w:rsid w:val="006F50D7"/>
    <w:rsid w:val="00701650"/>
    <w:rsid w:val="007022DE"/>
    <w:rsid w:val="00704BBC"/>
    <w:rsid w:val="00710EFA"/>
    <w:rsid w:val="007112F0"/>
    <w:rsid w:val="00712E03"/>
    <w:rsid w:val="00713671"/>
    <w:rsid w:val="00713F76"/>
    <w:rsid w:val="007232ED"/>
    <w:rsid w:val="0073009D"/>
    <w:rsid w:val="00730D7E"/>
    <w:rsid w:val="00734877"/>
    <w:rsid w:val="007438CA"/>
    <w:rsid w:val="00743A45"/>
    <w:rsid w:val="00745D6C"/>
    <w:rsid w:val="00754941"/>
    <w:rsid w:val="00754B79"/>
    <w:rsid w:val="00775D1A"/>
    <w:rsid w:val="00777672"/>
    <w:rsid w:val="00782EF7"/>
    <w:rsid w:val="007866A7"/>
    <w:rsid w:val="00795BC8"/>
    <w:rsid w:val="0079799B"/>
    <w:rsid w:val="007A40C3"/>
    <w:rsid w:val="007B7470"/>
    <w:rsid w:val="007C510B"/>
    <w:rsid w:val="007D57B8"/>
    <w:rsid w:val="007D7BF3"/>
    <w:rsid w:val="007E0BB1"/>
    <w:rsid w:val="007E40D8"/>
    <w:rsid w:val="007E5698"/>
    <w:rsid w:val="00806065"/>
    <w:rsid w:val="00807306"/>
    <w:rsid w:val="00812B44"/>
    <w:rsid w:val="00843D88"/>
    <w:rsid w:val="00844038"/>
    <w:rsid w:val="008443D6"/>
    <w:rsid w:val="00861988"/>
    <w:rsid w:val="008668F7"/>
    <w:rsid w:val="00872ED9"/>
    <w:rsid w:val="008741EE"/>
    <w:rsid w:val="00874AD1"/>
    <w:rsid w:val="008808BF"/>
    <w:rsid w:val="008816BB"/>
    <w:rsid w:val="008824F4"/>
    <w:rsid w:val="008832D3"/>
    <w:rsid w:val="00883DBC"/>
    <w:rsid w:val="00887DFD"/>
    <w:rsid w:val="00887FB3"/>
    <w:rsid w:val="00890E2E"/>
    <w:rsid w:val="00893261"/>
    <w:rsid w:val="00895BEA"/>
    <w:rsid w:val="0089671E"/>
    <w:rsid w:val="008A051B"/>
    <w:rsid w:val="008A06D0"/>
    <w:rsid w:val="008A0D8A"/>
    <w:rsid w:val="008A1CC4"/>
    <w:rsid w:val="008A36EA"/>
    <w:rsid w:val="008B2058"/>
    <w:rsid w:val="008B55B6"/>
    <w:rsid w:val="008C3380"/>
    <w:rsid w:val="008D29B1"/>
    <w:rsid w:val="008D7D45"/>
    <w:rsid w:val="008F62B9"/>
    <w:rsid w:val="008F7E53"/>
    <w:rsid w:val="009019C5"/>
    <w:rsid w:val="00902F3B"/>
    <w:rsid w:val="00904B56"/>
    <w:rsid w:val="00911050"/>
    <w:rsid w:val="00913E8D"/>
    <w:rsid w:val="00927567"/>
    <w:rsid w:val="009310FF"/>
    <w:rsid w:val="00932517"/>
    <w:rsid w:val="009376CD"/>
    <w:rsid w:val="00943954"/>
    <w:rsid w:val="00944E93"/>
    <w:rsid w:val="009475FF"/>
    <w:rsid w:val="00954F26"/>
    <w:rsid w:val="00957861"/>
    <w:rsid w:val="00960B8E"/>
    <w:rsid w:val="00962B85"/>
    <w:rsid w:val="009649DB"/>
    <w:rsid w:val="0096649E"/>
    <w:rsid w:val="0097252E"/>
    <w:rsid w:val="00973536"/>
    <w:rsid w:val="009857E3"/>
    <w:rsid w:val="00985A67"/>
    <w:rsid w:val="00986C39"/>
    <w:rsid w:val="0098A615"/>
    <w:rsid w:val="00992396"/>
    <w:rsid w:val="009B3A84"/>
    <w:rsid w:val="009B592D"/>
    <w:rsid w:val="009C26DC"/>
    <w:rsid w:val="009D0FB8"/>
    <w:rsid w:val="009D1A6A"/>
    <w:rsid w:val="009D253E"/>
    <w:rsid w:val="009E2386"/>
    <w:rsid w:val="009E5970"/>
    <w:rsid w:val="009E76D6"/>
    <w:rsid w:val="009F2157"/>
    <w:rsid w:val="009F2A6B"/>
    <w:rsid w:val="00A01522"/>
    <w:rsid w:val="00A023AD"/>
    <w:rsid w:val="00A0630E"/>
    <w:rsid w:val="00A06581"/>
    <w:rsid w:val="00A065DC"/>
    <w:rsid w:val="00A06D26"/>
    <w:rsid w:val="00A0702E"/>
    <w:rsid w:val="00A1565E"/>
    <w:rsid w:val="00A17197"/>
    <w:rsid w:val="00A232BD"/>
    <w:rsid w:val="00A24194"/>
    <w:rsid w:val="00A24D47"/>
    <w:rsid w:val="00A40CEE"/>
    <w:rsid w:val="00A4482F"/>
    <w:rsid w:val="00A516BC"/>
    <w:rsid w:val="00A533CA"/>
    <w:rsid w:val="00A612C6"/>
    <w:rsid w:val="00A6567F"/>
    <w:rsid w:val="00A74734"/>
    <w:rsid w:val="00A77052"/>
    <w:rsid w:val="00A832F1"/>
    <w:rsid w:val="00A84A37"/>
    <w:rsid w:val="00A90C17"/>
    <w:rsid w:val="00A91B46"/>
    <w:rsid w:val="00A9670B"/>
    <w:rsid w:val="00AA15C8"/>
    <w:rsid w:val="00AA4F88"/>
    <w:rsid w:val="00AA62F3"/>
    <w:rsid w:val="00AB410A"/>
    <w:rsid w:val="00AB4515"/>
    <w:rsid w:val="00AB46B7"/>
    <w:rsid w:val="00AB4AF9"/>
    <w:rsid w:val="00AC3CAA"/>
    <w:rsid w:val="00AC73D5"/>
    <w:rsid w:val="00AD4667"/>
    <w:rsid w:val="00AD6E77"/>
    <w:rsid w:val="00AE1EEC"/>
    <w:rsid w:val="00AE49D0"/>
    <w:rsid w:val="00AE4F58"/>
    <w:rsid w:val="00AE5A69"/>
    <w:rsid w:val="00AE77C6"/>
    <w:rsid w:val="00AF173B"/>
    <w:rsid w:val="00AF4293"/>
    <w:rsid w:val="00AF7BCD"/>
    <w:rsid w:val="00B02B58"/>
    <w:rsid w:val="00B05576"/>
    <w:rsid w:val="00B06D13"/>
    <w:rsid w:val="00B07911"/>
    <w:rsid w:val="00B15E61"/>
    <w:rsid w:val="00B22108"/>
    <w:rsid w:val="00B23688"/>
    <w:rsid w:val="00B24AC3"/>
    <w:rsid w:val="00B2572F"/>
    <w:rsid w:val="00B25F76"/>
    <w:rsid w:val="00B27B99"/>
    <w:rsid w:val="00B405AE"/>
    <w:rsid w:val="00B433D0"/>
    <w:rsid w:val="00B649CC"/>
    <w:rsid w:val="00B72862"/>
    <w:rsid w:val="00B73B33"/>
    <w:rsid w:val="00B81E5A"/>
    <w:rsid w:val="00B90D0C"/>
    <w:rsid w:val="00BA2C8E"/>
    <w:rsid w:val="00BA3BA6"/>
    <w:rsid w:val="00BA4473"/>
    <w:rsid w:val="00BB16FF"/>
    <w:rsid w:val="00BB65FD"/>
    <w:rsid w:val="00BB764E"/>
    <w:rsid w:val="00BC61AF"/>
    <w:rsid w:val="00BD0653"/>
    <w:rsid w:val="00BD2D3C"/>
    <w:rsid w:val="00BD3A0A"/>
    <w:rsid w:val="00BE102B"/>
    <w:rsid w:val="00BF5E4C"/>
    <w:rsid w:val="00BF7D10"/>
    <w:rsid w:val="00C003A7"/>
    <w:rsid w:val="00C00F2D"/>
    <w:rsid w:val="00C01B5B"/>
    <w:rsid w:val="00C0404A"/>
    <w:rsid w:val="00C11F8C"/>
    <w:rsid w:val="00C16385"/>
    <w:rsid w:val="00C24E19"/>
    <w:rsid w:val="00C40DF9"/>
    <w:rsid w:val="00C43C11"/>
    <w:rsid w:val="00C457E6"/>
    <w:rsid w:val="00C4600C"/>
    <w:rsid w:val="00C5127A"/>
    <w:rsid w:val="00C5398A"/>
    <w:rsid w:val="00C54E7E"/>
    <w:rsid w:val="00C574BC"/>
    <w:rsid w:val="00C605E9"/>
    <w:rsid w:val="00C62533"/>
    <w:rsid w:val="00C66D04"/>
    <w:rsid w:val="00C75AC5"/>
    <w:rsid w:val="00C91042"/>
    <w:rsid w:val="00C92D23"/>
    <w:rsid w:val="00C947CD"/>
    <w:rsid w:val="00CA2227"/>
    <w:rsid w:val="00CA5495"/>
    <w:rsid w:val="00CB01E1"/>
    <w:rsid w:val="00CB6410"/>
    <w:rsid w:val="00CC59A0"/>
    <w:rsid w:val="00CD234C"/>
    <w:rsid w:val="00CD3BB8"/>
    <w:rsid w:val="00CE0E0F"/>
    <w:rsid w:val="00CE567C"/>
    <w:rsid w:val="00CF28E3"/>
    <w:rsid w:val="00D23401"/>
    <w:rsid w:val="00D23CD3"/>
    <w:rsid w:val="00D26669"/>
    <w:rsid w:val="00D26B16"/>
    <w:rsid w:val="00D32207"/>
    <w:rsid w:val="00D35DF7"/>
    <w:rsid w:val="00D41D77"/>
    <w:rsid w:val="00D47220"/>
    <w:rsid w:val="00D521C2"/>
    <w:rsid w:val="00D55A77"/>
    <w:rsid w:val="00D57723"/>
    <w:rsid w:val="00D625AA"/>
    <w:rsid w:val="00D62E45"/>
    <w:rsid w:val="00D67FAB"/>
    <w:rsid w:val="00D73771"/>
    <w:rsid w:val="00D7793B"/>
    <w:rsid w:val="00D8147D"/>
    <w:rsid w:val="00DA1B8F"/>
    <w:rsid w:val="00DA2328"/>
    <w:rsid w:val="00DA4525"/>
    <w:rsid w:val="00DA46EC"/>
    <w:rsid w:val="00DB5D7C"/>
    <w:rsid w:val="00DB6E8E"/>
    <w:rsid w:val="00DD37A1"/>
    <w:rsid w:val="00DE720B"/>
    <w:rsid w:val="00DF4CDD"/>
    <w:rsid w:val="00DF5BD8"/>
    <w:rsid w:val="00E0319F"/>
    <w:rsid w:val="00E05335"/>
    <w:rsid w:val="00E1147F"/>
    <w:rsid w:val="00E15C05"/>
    <w:rsid w:val="00E17D32"/>
    <w:rsid w:val="00E20F8F"/>
    <w:rsid w:val="00E335C8"/>
    <w:rsid w:val="00E37CD7"/>
    <w:rsid w:val="00E40A05"/>
    <w:rsid w:val="00E410CA"/>
    <w:rsid w:val="00E45204"/>
    <w:rsid w:val="00E47953"/>
    <w:rsid w:val="00E47AD0"/>
    <w:rsid w:val="00E50199"/>
    <w:rsid w:val="00E631B2"/>
    <w:rsid w:val="00E6664A"/>
    <w:rsid w:val="00E72131"/>
    <w:rsid w:val="00E757A3"/>
    <w:rsid w:val="00E81552"/>
    <w:rsid w:val="00E816EB"/>
    <w:rsid w:val="00E8172A"/>
    <w:rsid w:val="00E8672C"/>
    <w:rsid w:val="00E8F6B7"/>
    <w:rsid w:val="00E91B7B"/>
    <w:rsid w:val="00E92D57"/>
    <w:rsid w:val="00E97CFF"/>
    <w:rsid w:val="00E97DF6"/>
    <w:rsid w:val="00EA070B"/>
    <w:rsid w:val="00EA4D09"/>
    <w:rsid w:val="00EA7ED0"/>
    <w:rsid w:val="00EC50B1"/>
    <w:rsid w:val="00ED3084"/>
    <w:rsid w:val="00ED4AFD"/>
    <w:rsid w:val="00ED4E67"/>
    <w:rsid w:val="00EF1C5C"/>
    <w:rsid w:val="00F00AD6"/>
    <w:rsid w:val="00F11B52"/>
    <w:rsid w:val="00F15572"/>
    <w:rsid w:val="00F2426F"/>
    <w:rsid w:val="00F34BAC"/>
    <w:rsid w:val="00F37E46"/>
    <w:rsid w:val="00F4232E"/>
    <w:rsid w:val="00F4396E"/>
    <w:rsid w:val="00F5004B"/>
    <w:rsid w:val="00F50130"/>
    <w:rsid w:val="00F506BB"/>
    <w:rsid w:val="00F51888"/>
    <w:rsid w:val="00F53EE8"/>
    <w:rsid w:val="00F562DA"/>
    <w:rsid w:val="00F6094A"/>
    <w:rsid w:val="00F621D7"/>
    <w:rsid w:val="00F67D39"/>
    <w:rsid w:val="00F74B64"/>
    <w:rsid w:val="00F76583"/>
    <w:rsid w:val="00F831ED"/>
    <w:rsid w:val="00F854F2"/>
    <w:rsid w:val="00F91004"/>
    <w:rsid w:val="00F92736"/>
    <w:rsid w:val="00F93CC4"/>
    <w:rsid w:val="00FA4973"/>
    <w:rsid w:val="00FB105F"/>
    <w:rsid w:val="00FB59D3"/>
    <w:rsid w:val="00FC41A8"/>
    <w:rsid w:val="00FD174F"/>
    <w:rsid w:val="00FD2F20"/>
    <w:rsid w:val="00FD4DA1"/>
    <w:rsid w:val="00FD5C11"/>
    <w:rsid w:val="00FE06A0"/>
    <w:rsid w:val="00FF460C"/>
    <w:rsid w:val="00FF557A"/>
    <w:rsid w:val="00FF5CB6"/>
    <w:rsid w:val="017D035A"/>
    <w:rsid w:val="040BAE7D"/>
    <w:rsid w:val="052EE3AA"/>
    <w:rsid w:val="06C6C38F"/>
    <w:rsid w:val="071A9D6A"/>
    <w:rsid w:val="08284C13"/>
    <w:rsid w:val="09C406A9"/>
    <w:rsid w:val="0AB18578"/>
    <w:rsid w:val="0B48409D"/>
    <w:rsid w:val="0C84F88D"/>
    <w:rsid w:val="0D1AD1E2"/>
    <w:rsid w:val="0E27017D"/>
    <w:rsid w:val="0EC42B41"/>
    <w:rsid w:val="101C2ED4"/>
    <w:rsid w:val="11DC4969"/>
    <w:rsid w:val="120DFA82"/>
    <w:rsid w:val="129E303C"/>
    <w:rsid w:val="15886425"/>
    <w:rsid w:val="19637B95"/>
    <w:rsid w:val="19EF7EA8"/>
    <w:rsid w:val="1AEF3C01"/>
    <w:rsid w:val="1BC51F37"/>
    <w:rsid w:val="1BCB4028"/>
    <w:rsid w:val="1E4F0AA0"/>
    <w:rsid w:val="1EE6E7AC"/>
    <w:rsid w:val="1F9BF564"/>
    <w:rsid w:val="1FF7C1BB"/>
    <w:rsid w:val="20CE4E7B"/>
    <w:rsid w:val="22080A0A"/>
    <w:rsid w:val="22E665F4"/>
    <w:rsid w:val="241BBDB7"/>
    <w:rsid w:val="24856198"/>
    <w:rsid w:val="252CCCF6"/>
    <w:rsid w:val="26801F04"/>
    <w:rsid w:val="2B0E1669"/>
    <w:rsid w:val="2C1B01B9"/>
    <w:rsid w:val="2C42C5BA"/>
    <w:rsid w:val="2C43DBA6"/>
    <w:rsid w:val="2D37E973"/>
    <w:rsid w:val="2DFB922E"/>
    <w:rsid w:val="2EC04CDC"/>
    <w:rsid w:val="2FD7A60C"/>
    <w:rsid w:val="3078BFAD"/>
    <w:rsid w:val="3121ECBD"/>
    <w:rsid w:val="3160FEC5"/>
    <w:rsid w:val="33D8FD53"/>
    <w:rsid w:val="3664C88B"/>
    <w:rsid w:val="3771F270"/>
    <w:rsid w:val="398DC148"/>
    <w:rsid w:val="3AC7B882"/>
    <w:rsid w:val="3CE2E0A8"/>
    <w:rsid w:val="3D662408"/>
    <w:rsid w:val="3E51F975"/>
    <w:rsid w:val="3F45BC68"/>
    <w:rsid w:val="3FDEA470"/>
    <w:rsid w:val="40E18CC9"/>
    <w:rsid w:val="40FE9704"/>
    <w:rsid w:val="41683705"/>
    <w:rsid w:val="41E538C9"/>
    <w:rsid w:val="4239952B"/>
    <w:rsid w:val="4296E480"/>
    <w:rsid w:val="42B850F7"/>
    <w:rsid w:val="43EBB4E1"/>
    <w:rsid w:val="44DEDE25"/>
    <w:rsid w:val="4770781C"/>
    <w:rsid w:val="47CF8A19"/>
    <w:rsid w:val="48C1C835"/>
    <w:rsid w:val="4AF3CBB0"/>
    <w:rsid w:val="4D66EAFE"/>
    <w:rsid w:val="4DDC69F4"/>
    <w:rsid w:val="4F2957E5"/>
    <w:rsid w:val="4F5B1334"/>
    <w:rsid w:val="4F90F0E5"/>
    <w:rsid w:val="4FA3BCFC"/>
    <w:rsid w:val="5006AE95"/>
    <w:rsid w:val="501A786D"/>
    <w:rsid w:val="52DD06FA"/>
    <w:rsid w:val="5343B9D9"/>
    <w:rsid w:val="53828827"/>
    <w:rsid w:val="5389BBA9"/>
    <w:rsid w:val="55B1F959"/>
    <w:rsid w:val="55E7AA04"/>
    <w:rsid w:val="55E9595A"/>
    <w:rsid w:val="5683BCE1"/>
    <w:rsid w:val="59703835"/>
    <w:rsid w:val="59896BCA"/>
    <w:rsid w:val="5A199A13"/>
    <w:rsid w:val="5A50B29E"/>
    <w:rsid w:val="5AA88C9B"/>
    <w:rsid w:val="5B2ED6B1"/>
    <w:rsid w:val="5B877FDE"/>
    <w:rsid w:val="5D14834F"/>
    <w:rsid w:val="5D5CFE8F"/>
    <w:rsid w:val="5E1F586F"/>
    <w:rsid w:val="5E5CB949"/>
    <w:rsid w:val="5F5F8ECF"/>
    <w:rsid w:val="60235041"/>
    <w:rsid w:val="60337635"/>
    <w:rsid w:val="605DEF56"/>
    <w:rsid w:val="6108BED1"/>
    <w:rsid w:val="61BCF6A4"/>
    <w:rsid w:val="637EEAD0"/>
    <w:rsid w:val="6902FFFB"/>
    <w:rsid w:val="6BA15917"/>
    <w:rsid w:val="6F51B9DE"/>
    <w:rsid w:val="7065F422"/>
    <w:rsid w:val="72249FD3"/>
    <w:rsid w:val="72654719"/>
    <w:rsid w:val="72F27FE5"/>
    <w:rsid w:val="7370A61B"/>
    <w:rsid w:val="73A422F4"/>
    <w:rsid w:val="74BE2518"/>
    <w:rsid w:val="753F30DE"/>
    <w:rsid w:val="7B8731D8"/>
    <w:rsid w:val="7B87BF67"/>
    <w:rsid w:val="7D1CAD6F"/>
    <w:rsid w:val="7D35309E"/>
    <w:rsid w:val="7D499968"/>
    <w:rsid w:val="7DA0054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A25E3"/>
  <w15:chartTrackingRefBased/>
  <w15:docId w15:val="{25EAC997-866F-462B-A39F-01A226AEC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2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605E9"/>
    <w:pPr>
      <w:keepNext/>
      <w:keepLines/>
      <w:spacing w:before="240"/>
      <w:jc w:val="both"/>
      <w:outlineLvl w:val="0"/>
    </w:pPr>
    <w:rPr>
      <w:rFonts w:ascii="Trebuchet MS" w:eastAsiaTheme="majorEastAsia" w:hAnsi="Trebuchet MS" w:cstheme="majorBidi"/>
      <w:b/>
      <w:color w:val="000000" w:themeColor="text1"/>
      <w:kern w:val="2"/>
      <w:szCs w:val="32"/>
      <w:lang w:eastAsia="en-US"/>
      <w14:ligatures w14:val="standardContextual"/>
    </w:rPr>
  </w:style>
  <w:style w:type="paragraph" w:styleId="Heading2">
    <w:name w:val="heading 2"/>
    <w:basedOn w:val="Normal"/>
    <w:next w:val="Normal"/>
    <w:link w:val="Heading2Char"/>
    <w:uiPriority w:val="9"/>
    <w:unhideWhenUsed/>
    <w:qFormat/>
    <w:rsid w:val="00C605E9"/>
    <w:pPr>
      <w:keepNext/>
      <w:keepLines/>
      <w:spacing w:before="40"/>
      <w:outlineLvl w:val="1"/>
    </w:pPr>
    <w:rPr>
      <w:rFonts w:ascii="Trebuchet MS" w:eastAsiaTheme="majorEastAsia" w:hAnsi="Trebuchet MS" w:cstheme="majorBidi"/>
      <w:i/>
      <w:color w:val="000000" w:themeColor="text1"/>
      <w:kern w:val="2"/>
      <w:szCs w:val="26"/>
      <w:lang w:eastAsia="en-US"/>
      <w14:ligatures w14:val="standardContextual"/>
    </w:rPr>
  </w:style>
  <w:style w:type="paragraph" w:styleId="Heading3">
    <w:name w:val="heading 3"/>
    <w:basedOn w:val="Normal"/>
    <w:next w:val="Normal"/>
    <w:link w:val="Heading3Char"/>
    <w:uiPriority w:val="9"/>
    <w:unhideWhenUsed/>
    <w:qFormat/>
    <w:rsid w:val="00C605E9"/>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paragraph" w:styleId="Heading4">
    <w:name w:val="heading 4"/>
    <w:basedOn w:val="Normal"/>
    <w:next w:val="BodyText"/>
    <w:link w:val="Heading4Char"/>
    <w:uiPriority w:val="9"/>
    <w:semiHidden/>
    <w:unhideWhenUsed/>
    <w:qFormat/>
    <w:rsid w:val="00F93CC4"/>
    <w:pPr>
      <w:keepNext/>
      <w:keepLines/>
      <w:spacing w:before="200"/>
      <w:outlineLvl w:val="3"/>
    </w:pPr>
    <w:rPr>
      <w:rFonts w:asciiTheme="majorHAnsi" w:eastAsiaTheme="majorEastAsia" w:hAnsiTheme="majorHAnsi" w:cstheme="majorBidi"/>
      <w:bCs/>
      <w:i/>
      <w:color w:val="4472C4" w:themeColor="accent1"/>
      <w:lang w:val="en-US" w:eastAsia="en-US"/>
    </w:rPr>
  </w:style>
  <w:style w:type="paragraph" w:styleId="Heading5">
    <w:name w:val="heading 5"/>
    <w:basedOn w:val="Normal"/>
    <w:next w:val="BodyText"/>
    <w:link w:val="Heading5Char"/>
    <w:uiPriority w:val="9"/>
    <w:semiHidden/>
    <w:unhideWhenUsed/>
    <w:qFormat/>
    <w:rsid w:val="00F93CC4"/>
    <w:pPr>
      <w:keepNext/>
      <w:keepLines/>
      <w:spacing w:before="200"/>
      <w:outlineLvl w:val="4"/>
    </w:pPr>
    <w:rPr>
      <w:rFonts w:asciiTheme="majorHAnsi" w:eastAsiaTheme="majorEastAsia" w:hAnsiTheme="majorHAnsi" w:cstheme="majorBidi"/>
      <w:iCs/>
      <w:color w:val="4472C4" w:themeColor="accent1"/>
      <w:lang w:val="en-US" w:eastAsia="en-US"/>
    </w:rPr>
  </w:style>
  <w:style w:type="paragraph" w:styleId="Heading6">
    <w:name w:val="heading 6"/>
    <w:basedOn w:val="Normal"/>
    <w:next w:val="BodyText"/>
    <w:link w:val="Heading6Char"/>
    <w:uiPriority w:val="9"/>
    <w:semiHidden/>
    <w:unhideWhenUsed/>
    <w:qFormat/>
    <w:rsid w:val="00F93CC4"/>
    <w:pPr>
      <w:keepNext/>
      <w:keepLines/>
      <w:spacing w:before="200"/>
      <w:outlineLvl w:val="5"/>
    </w:pPr>
    <w:rPr>
      <w:rFonts w:asciiTheme="majorHAnsi" w:eastAsiaTheme="majorEastAsia" w:hAnsiTheme="majorHAnsi" w:cstheme="majorBidi"/>
      <w:color w:val="4472C4" w:themeColor="accent1"/>
      <w:lang w:val="en-US" w:eastAsia="en-US"/>
    </w:rPr>
  </w:style>
  <w:style w:type="paragraph" w:styleId="Heading7">
    <w:name w:val="heading 7"/>
    <w:basedOn w:val="Normal"/>
    <w:next w:val="BodyText"/>
    <w:link w:val="Heading7Char"/>
    <w:uiPriority w:val="9"/>
    <w:semiHidden/>
    <w:unhideWhenUsed/>
    <w:qFormat/>
    <w:rsid w:val="00F93CC4"/>
    <w:pPr>
      <w:keepNext/>
      <w:keepLines/>
      <w:spacing w:before="200"/>
      <w:outlineLvl w:val="6"/>
    </w:pPr>
    <w:rPr>
      <w:rFonts w:asciiTheme="majorHAnsi" w:eastAsiaTheme="majorEastAsia" w:hAnsiTheme="majorHAnsi" w:cstheme="majorBidi"/>
      <w:color w:val="4472C4" w:themeColor="accent1"/>
      <w:lang w:val="en-US" w:eastAsia="en-US"/>
    </w:rPr>
  </w:style>
  <w:style w:type="paragraph" w:styleId="Heading8">
    <w:name w:val="heading 8"/>
    <w:basedOn w:val="Normal"/>
    <w:next w:val="BodyText"/>
    <w:link w:val="Heading8Char"/>
    <w:uiPriority w:val="9"/>
    <w:semiHidden/>
    <w:unhideWhenUsed/>
    <w:qFormat/>
    <w:rsid w:val="00F93CC4"/>
    <w:pPr>
      <w:keepNext/>
      <w:keepLines/>
      <w:spacing w:before="200"/>
      <w:outlineLvl w:val="7"/>
    </w:pPr>
    <w:rPr>
      <w:rFonts w:asciiTheme="majorHAnsi" w:eastAsiaTheme="majorEastAsia" w:hAnsiTheme="majorHAnsi" w:cstheme="majorBidi"/>
      <w:color w:val="4472C4" w:themeColor="accent1"/>
      <w:lang w:val="en-US" w:eastAsia="en-US"/>
    </w:rPr>
  </w:style>
  <w:style w:type="paragraph" w:styleId="Heading9">
    <w:name w:val="heading 9"/>
    <w:basedOn w:val="Normal"/>
    <w:next w:val="BodyText"/>
    <w:link w:val="Heading9Char"/>
    <w:uiPriority w:val="9"/>
    <w:semiHidden/>
    <w:unhideWhenUsed/>
    <w:qFormat/>
    <w:rsid w:val="00F93CC4"/>
    <w:pPr>
      <w:keepNext/>
      <w:keepLines/>
      <w:spacing w:before="200"/>
      <w:outlineLvl w:val="8"/>
    </w:pPr>
    <w:rPr>
      <w:rFonts w:asciiTheme="majorHAnsi" w:eastAsiaTheme="majorEastAsia" w:hAnsiTheme="majorHAnsi" w:cstheme="majorBidi"/>
      <w:color w:val="4472C4"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5E9"/>
    <w:rPr>
      <w:rFonts w:ascii="Trebuchet MS" w:eastAsiaTheme="majorEastAsia" w:hAnsi="Trebuchet MS" w:cstheme="majorBidi"/>
      <w:b/>
      <w:color w:val="000000" w:themeColor="text1"/>
      <w:szCs w:val="32"/>
    </w:rPr>
  </w:style>
  <w:style w:type="character" w:customStyle="1" w:styleId="Heading2Char">
    <w:name w:val="Heading 2 Char"/>
    <w:basedOn w:val="DefaultParagraphFont"/>
    <w:link w:val="Heading2"/>
    <w:uiPriority w:val="9"/>
    <w:rsid w:val="00C605E9"/>
    <w:rPr>
      <w:rFonts w:ascii="Trebuchet MS" w:eastAsiaTheme="majorEastAsia" w:hAnsi="Trebuchet MS" w:cstheme="majorBidi"/>
      <w:i/>
      <w:color w:val="000000" w:themeColor="text1"/>
      <w:szCs w:val="26"/>
    </w:rPr>
  </w:style>
  <w:style w:type="character" w:customStyle="1" w:styleId="Heading3Char">
    <w:name w:val="Heading 3 Char"/>
    <w:basedOn w:val="DefaultParagraphFont"/>
    <w:link w:val="Heading3"/>
    <w:uiPriority w:val="9"/>
    <w:rsid w:val="00C605E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605E9"/>
    <w:pPr>
      <w:spacing w:before="100" w:beforeAutospacing="1" w:after="100" w:afterAutospacing="1"/>
    </w:pPr>
  </w:style>
  <w:style w:type="table" w:styleId="TableGrid">
    <w:name w:val="Table Grid"/>
    <w:basedOn w:val="TableNormal"/>
    <w:uiPriority w:val="39"/>
    <w:rsid w:val="00C60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C605E9"/>
    <w:rPr>
      <w:color w:val="0563C1" w:themeColor="hyperlink"/>
      <w:u w:val="single"/>
    </w:rPr>
  </w:style>
  <w:style w:type="character" w:styleId="CommentReference">
    <w:name w:val="annotation reference"/>
    <w:basedOn w:val="DefaultParagraphFont"/>
    <w:uiPriority w:val="99"/>
    <w:semiHidden/>
    <w:unhideWhenUsed/>
    <w:rsid w:val="00C605E9"/>
    <w:rPr>
      <w:sz w:val="16"/>
      <w:szCs w:val="16"/>
    </w:rPr>
  </w:style>
  <w:style w:type="paragraph" w:styleId="ListParagraph">
    <w:name w:val="List Paragraph"/>
    <w:basedOn w:val="Normal"/>
    <w:uiPriority w:val="34"/>
    <w:qFormat/>
    <w:rsid w:val="00C605E9"/>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C605E9"/>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C605E9"/>
  </w:style>
  <w:style w:type="paragraph" w:styleId="Footer">
    <w:name w:val="footer"/>
    <w:basedOn w:val="Normal"/>
    <w:link w:val="FooterChar"/>
    <w:uiPriority w:val="99"/>
    <w:unhideWhenUsed/>
    <w:rsid w:val="00C605E9"/>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C605E9"/>
  </w:style>
  <w:style w:type="character" w:styleId="PageNumber">
    <w:name w:val="page number"/>
    <w:basedOn w:val="DefaultParagraphFont"/>
    <w:uiPriority w:val="99"/>
    <w:semiHidden/>
    <w:unhideWhenUsed/>
    <w:rsid w:val="00C605E9"/>
  </w:style>
  <w:style w:type="paragraph" w:styleId="TOCHeading">
    <w:name w:val="TOC Heading"/>
    <w:basedOn w:val="Heading1"/>
    <w:next w:val="Normal"/>
    <w:uiPriority w:val="39"/>
    <w:unhideWhenUsed/>
    <w:qFormat/>
    <w:rsid w:val="00C605E9"/>
    <w:pPr>
      <w:spacing w:before="480" w:line="276" w:lineRule="auto"/>
      <w:outlineLvl w:val="9"/>
    </w:pPr>
    <w:rPr>
      <w:b w:val="0"/>
      <w:bCs/>
      <w:kern w:val="0"/>
      <w:szCs w:val="28"/>
      <w:lang w:val="en-US"/>
      <w14:ligatures w14:val="none"/>
    </w:rPr>
  </w:style>
  <w:style w:type="paragraph" w:styleId="TOC1">
    <w:name w:val="toc 1"/>
    <w:basedOn w:val="Normal"/>
    <w:next w:val="Normal"/>
    <w:autoRedefine/>
    <w:uiPriority w:val="39"/>
    <w:unhideWhenUsed/>
    <w:rsid w:val="006605F8"/>
    <w:pPr>
      <w:tabs>
        <w:tab w:val="right" w:leader="dot" w:pos="9016"/>
      </w:tabs>
      <w:spacing w:before="120"/>
    </w:pPr>
    <w:rPr>
      <w:rFonts w:asciiTheme="minorHAnsi" w:eastAsiaTheme="minorHAnsi" w:hAnsiTheme="minorHAnsi" w:cstheme="minorHAnsi"/>
      <w:b/>
      <w:bCs/>
      <w:i/>
      <w:iCs/>
      <w:kern w:val="2"/>
      <w:lang w:eastAsia="en-US"/>
      <w14:ligatures w14:val="standardContextual"/>
    </w:rPr>
  </w:style>
  <w:style w:type="paragraph" w:styleId="TOC2">
    <w:name w:val="toc 2"/>
    <w:basedOn w:val="Normal"/>
    <w:next w:val="Normal"/>
    <w:autoRedefine/>
    <w:uiPriority w:val="39"/>
    <w:unhideWhenUsed/>
    <w:rsid w:val="00C605E9"/>
    <w:pPr>
      <w:spacing w:before="120"/>
      <w:ind w:left="240"/>
    </w:pPr>
    <w:rPr>
      <w:rFonts w:asciiTheme="minorHAnsi" w:eastAsiaTheme="minorHAnsi" w:hAnsiTheme="minorHAnsi" w:cstheme="minorHAnsi"/>
      <w:b/>
      <w:bCs/>
      <w:kern w:val="2"/>
      <w:sz w:val="22"/>
      <w:szCs w:val="22"/>
      <w:lang w:eastAsia="en-US"/>
      <w14:ligatures w14:val="standardContextual"/>
    </w:rPr>
  </w:style>
  <w:style w:type="paragraph" w:styleId="TOC3">
    <w:name w:val="toc 3"/>
    <w:basedOn w:val="Normal"/>
    <w:next w:val="Normal"/>
    <w:autoRedefine/>
    <w:uiPriority w:val="39"/>
    <w:unhideWhenUsed/>
    <w:rsid w:val="00C605E9"/>
    <w:pPr>
      <w:ind w:left="480"/>
    </w:pPr>
    <w:rPr>
      <w:rFonts w:asciiTheme="minorHAnsi" w:eastAsiaTheme="minorHAnsi" w:hAnsiTheme="minorHAnsi" w:cstheme="minorHAnsi"/>
      <w:kern w:val="2"/>
      <w:sz w:val="20"/>
      <w:szCs w:val="20"/>
      <w:lang w:eastAsia="en-US"/>
      <w14:ligatures w14:val="standardContextual"/>
    </w:rPr>
  </w:style>
  <w:style w:type="paragraph" w:styleId="TOC4">
    <w:name w:val="toc 4"/>
    <w:basedOn w:val="Normal"/>
    <w:next w:val="Normal"/>
    <w:autoRedefine/>
    <w:uiPriority w:val="39"/>
    <w:semiHidden/>
    <w:unhideWhenUsed/>
    <w:rsid w:val="00C605E9"/>
    <w:pPr>
      <w:ind w:left="720"/>
    </w:pPr>
    <w:rPr>
      <w:rFonts w:asciiTheme="minorHAnsi" w:eastAsiaTheme="minorHAnsi" w:hAnsiTheme="minorHAnsi" w:cstheme="minorHAnsi"/>
      <w:kern w:val="2"/>
      <w:sz w:val="20"/>
      <w:szCs w:val="20"/>
      <w:lang w:eastAsia="en-US"/>
      <w14:ligatures w14:val="standardContextual"/>
    </w:rPr>
  </w:style>
  <w:style w:type="paragraph" w:styleId="TOC5">
    <w:name w:val="toc 5"/>
    <w:basedOn w:val="Normal"/>
    <w:next w:val="Normal"/>
    <w:autoRedefine/>
    <w:uiPriority w:val="39"/>
    <w:semiHidden/>
    <w:unhideWhenUsed/>
    <w:rsid w:val="00C605E9"/>
    <w:pPr>
      <w:ind w:left="960"/>
    </w:pPr>
    <w:rPr>
      <w:rFonts w:asciiTheme="minorHAnsi" w:eastAsiaTheme="minorHAnsi" w:hAnsiTheme="minorHAnsi" w:cstheme="minorHAnsi"/>
      <w:kern w:val="2"/>
      <w:sz w:val="20"/>
      <w:szCs w:val="20"/>
      <w:lang w:eastAsia="en-US"/>
      <w14:ligatures w14:val="standardContextual"/>
    </w:rPr>
  </w:style>
  <w:style w:type="paragraph" w:styleId="TOC6">
    <w:name w:val="toc 6"/>
    <w:basedOn w:val="Normal"/>
    <w:next w:val="Normal"/>
    <w:autoRedefine/>
    <w:uiPriority w:val="39"/>
    <w:semiHidden/>
    <w:unhideWhenUsed/>
    <w:rsid w:val="00C605E9"/>
    <w:pPr>
      <w:ind w:left="1200"/>
    </w:pPr>
    <w:rPr>
      <w:rFonts w:asciiTheme="minorHAnsi" w:eastAsiaTheme="minorHAnsi" w:hAnsiTheme="minorHAnsi" w:cstheme="minorHAnsi"/>
      <w:kern w:val="2"/>
      <w:sz w:val="20"/>
      <w:szCs w:val="20"/>
      <w:lang w:eastAsia="en-US"/>
      <w14:ligatures w14:val="standardContextual"/>
    </w:rPr>
  </w:style>
  <w:style w:type="paragraph" w:styleId="TOC7">
    <w:name w:val="toc 7"/>
    <w:basedOn w:val="Normal"/>
    <w:next w:val="Normal"/>
    <w:autoRedefine/>
    <w:uiPriority w:val="39"/>
    <w:semiHidden/>
    <w:unhideWhenUsed/>
    <w:rsid w:val="00C605E9"/>
    <w:pPr>
      <w:ind w:left="1440"/>
    </w:pPr>
    <w:rPr>
      <w:rFonts w:asciiTheme="minorHAnsi" w:eastAsiaTheme="minorHAnsi" w:hAnsiTheme="minorHAnsi" w:cstheme="minorHAnsi"/>
      <w:kern w:val="2"/>
      <w:sz w:val="20"/>
      <w:szCs w:val="20"/>
      <w:lang w:eastAsia="en-US"/>
      <w14:ligatures w14:val="standardContextual"/>
    </w:rPr>
  </w:style>
  <w:style w:type="paragraph" w:styleId="TOC8">
    <w:name w:val="toc 8"/>
    <w:basedOn w:val="Normal"/>
    <w:next w:val="Normal"/>
    <w:autoRedefine/>
    <w:uiPriority w:val="39"/>
    <w:semiHidden/>
    <w:unhideWhenUsed/>
    <w:rsid w:val="00C605E9"/>
    <w:pPr>
      <w:ind w:left="1680"/>
    </w:pPr>
    <w:rPr>
      <w:rFonts w:asciiTheme="minorHAnsi" w:eastAsiaTheme="minorHAnsi" w:hAnsiTheme="minorHAnsi" w:cstheme="minorHAnsi"/>
      <w:kern w:val="2"/>
      <w:sz w:val="20"/>
      <w:szCs w:val="20"/>
      <w:lang w:eastAsia="en-US"/>
      <w14:ligatures w14:val="standardContextual"/>
    </w:rPr>
  </w:style>
  <w:style w:type="paragraph" w:styleId="TOC9">
    <w:name w:val="toc 9"/>
    <w:basedOn w:val="Normal"/>
    <w:next w:val="Normal"/>
    <w:autoRedefine/>
    <w:uiPriority w:val="39"/>
    <w:semiHidden/>
    <w:unhideWhenUsed/>
    <w:rsid w:val="00C605E9"/>
    <w:pPr>
      <w:ind w:left="1920"/>
    </w:pPr>
    <w:rPr>
      <w:rFonts w:asciiTheme="minorHAnsi" w:eastAsiaTheme="minorHAnsi" w:hAnsiTheme="minorHAnsi" w:cstheme="minorHAnsi"/>
      <w:kern w:val="2"/>
      <w:sz w:val="20"/>
      <w:szCs w:val="20"/>
      <w:lang w:eastAsia="en-US"/>
      <w14:ligatures w14:val="standardContextual"/>
    </w:rPr>
  </w:style>
  <w:style w:type="paragraph" w:styleId="CommentText">
    <w:name w:val="annotation text"/>
    <w:basedOn w:val="Normal"/>
    <w:link w:val="CommentTextChar"/>
    <w:uiPriority w:val="99"/>
    <w:unhideWhenUsed/>
    <w:rsid w:val="00C605E9"/>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rsid w:val="00C605E9"/>
    <w:rPr>
      <w:sz w:val="20"/>
      <w:szCs w:val="20"/>
    </w:rPr>
  </w:style>
  <w:style w:type="paragraph" w:styleId="Caption">
    <w:name w:val="caption"/>
    <w:basedOn w:val="Normal"/>
    <w:next w:val="Normal"/>
    <w:link w:val="CaptionChar"/>
    <w:unhideWhenUsed/>
    <w:qFormat/>
    <w:rsid w:val="00C605E9"/>
    <w:pPr>
      <w:spacing w:after="200"/>
    </w:pPr>
    <w:rPr>
      <w:rFonts w:asciiTheme="minorHAnsi" w:eastAsiaTheme="minorHAnsi" w:hAnsiTheme="minorHAnsi" w:cstheme="minorBidi"/>
      <w:i/>
      <w:iCs/>
      <w:color w:val="44546A" w:themeColor="text2"/>
      <w:kern w:val="2"/>
      <w:sz w:val="18"/>
      <w:szCs w:val="18"/>
      <w:lang w:eastAsia="en-US"/>
      <w14:ligatures w14:val="standardContextual"/>
    </w:rPr>
  </w:style>
  <w:style w:type="paragraph" w:styleId="TableofFigures">
    <w:name w:val="table of figures"/>
    <w:basedOn w:val="Normal"/>
    <w:next w:val="Normal"/>
    <w:uiPriority w:val="99"/>
    <w:unhideWhenUsed/>
    <w:rsid w:val="00C605E9"/>
    <w:rPr>
      <w:rFonts w:asciiTheme="minorHAnsi" w:eastAsiaTheme="minorHAnsi" w:hAnsiTheme="minorHAnsi" w:cstheme="minorBidi"/>
      <w:kern w:val="2"/>
      <w:lang w:eastAsia="en-US"/>
      <w14:ligatures w14:val="standardContextual"/>
    </w:rPr>
  </w:style>
  <w:style w:type="paragraph" w:styleId="FootnoteText">
    <w:name w:val="footnote text"/>
    <w:basedOn w:val="Normal"/>
    <w:link w:val="FootnoteTextChar"/>
    <w:uiPriority w:val="9"/>
    <w:semiHidden/>
    <w:unhideWhenUsed/>
    <w:qFormat/>
    <w:rsid w:val="00C605E9"/>
    <w:rPr>
      <w:rFonts w:asciiTheme="minorHAnsi" w:eastAsiaTheme="minorHAnsi" w:hAnsiTheme="minorHAnsi" w:cstheme="minorBidi"/>
      <w:kern w:val="2"/>
      <w:sz w:val="20"/>
      <w:szCs w:val="20"/>
      <w:lang w:eastAsia="en-US"/>
      <w14:ligatures w14:val="standardContextual"/>
    </w:rPr>
  </w:style>
  <w:style w:type="character" w:customStyle="1" w:styleId="FootnoteTextChar">
    <w:name w:val="Footnote Text Char"/>
    <w:basedOn w:val="DefaultParagraphFont"/>
    <w:link w:val="FootnoteText"/>
    <w:uiPriority w:val="9"/>
    <w:semiHidden/>
    <w:rsid w:val="00C605E9"/>
    <w:rPr>
      <w:sz w:val="20"/>
      <w:szCs w:val="20"/>
    </w:rPr>
  </w:style>
  <w:style w:type="character" w:styleId="FootnoteReference">
    <w:name w:val="footnote reference"/>
    <w:basedOn w:val="DefaultParagraphFont"/>
    <w:semiHidden/>
    <w:unhideWhenUsed/>
    <w:rsid w:val="00C605E9"/>
    <w:rPr>
      <w:vertAlign w:val="superscript"/>
    </w:rPr>
  </w:style>
  <w:style w:type="character" w:styleId="Strong">
    <w:name w:val="Strong"/>
    <w:basedOn w:val="DefaultParagraphFont"/>
    <w:uiPriority w:val="22"/>
    <w:qFormat/>
    <w:rsid w:val="00C605E9"/>
    <w:rPr>
      <w:b/>
      <w:bCs/>
    </w:rPr>
  </w:style>
  <w:style w:type="character" w:styleId="PlaceholderText">
    <w:name w:val="Placeholder Text"/>
    <w:basedOn w:val="DefaultParagraphFont"/>
    <w:uiPriority w:val="99"/>
    <w:semiHidden/>
    <w:rsid w:val="00C605E9"/>
    <w:rPr>
      <w:color w:val="808080"/>
    </w:rPr>
  </w:style>
  <w:style w:type="character" w:customStyle="1" w:styleId="Style1">
    <w:name w:val="Style1"/>
    <w:basedOn w:val="DefaultParagraphFont"/>
    <w:uiPriority w:val="1"/>
    <w:rsid w:val="00C605E9"/>
    <w:rPr>
      <w:color w:val="0070C0"/>
    </w:rPr>
  </w:style>
  <w:style w:type="character" w:customStyle="1" w:styleId="Style2">
    <w:name w:val="Style2"/>
    <w:basedOn w:val="DefaultParagraphFont"/>
    <w:uiPriority w:val="1"/>
    <w:rsid w:val="00C605E9"/>
    <w:rPr>
      <w:color w:val="0070C0"/>
    </w:rPr>
  </w:style>
  <w:style w:type="paragraph" w:styleId="BodyTextIndent">
    <w:name w:val="Body Text Indent"/>
    <w:basedOn w:val="Normal"/>
    <w:link w:val="BodyTextIndentChar"/>
    <w:semiHidden/>
    <w:rsid w:val="00C605E9"/>
    <w:pPr>
      <w:tabs>
        <w:tab w:val="left" w:pos="5954"/>
      </w:tabs>
      <w:ind w:left="-851"/>
    </w:pPr>
    <w:rPr>
      <w:b/>
      <w:sz w:val="20"/>
      <w:szCs w:val="20"/>
      <w:lang w:val="en-US" w:eastAsia="en-US"/>
    </w:rPr>
  </w:style>
  <w:style w:type="character" w:customStyle="1" w:styleId="BodyTextIndentChar">
    <w:name w:val="Body Text Indent Char"/>
    <w:basedOn w:val="DefaultParagraphFont"/>
    <w:link w:val="BodyTextIndent"/>
    <w:semiHidden/>
    <w:rsid w:val="00C605E9"/>
    <w:rPr>
      <w:rFonts w:ascii="Times New Roman" w:eastAsia="Times New Roman" w:hAnsi="Times New Roman" w:cs="Times New Roman"/>
      <w:b/>
      <w:kern w:val="0"/>
      <w:sz w:val="20"/>
      <w:szCs w:val="20"/>
      <w:lang w:val="en-US"/>
      <w14:ligatures w14:val="none"/>
    </w:rPr>
  </w:style>
  <w:style w:type="character" w:customStyle="1" w:styleId="apple-converted-space">
    <w:name w:val="apple-converted-space"/>
    <w:basedOn w:val="DefaultParagraphFont"/>
    <w:rsid w:val="00C605E9"/>
  </w:style>
  <w:style w:type="table" w:customStyle="1" w:styleId="TableGrid1">
    <w:name w:val="Table Grid1"/>
    <w:basedOn w:val="TableNormal"/>
    <w:next w:val="TableGrid"/>
    <w:rsid w:val="00C605E9"/>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605E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C605E9"/>
    <w:pPr>
      <w:spacing w:after="160"/>
    </w:pPr>
    <w:rPr>
      <w:b/>
      <w:bCs/>
      <w:kern w:val="0"/>
      <w14:ligatures w14:val="none"/>
    </w:rPr>
  </w:style>
  <w:style w:type="character" w:customStyle="1" w:styleId="CommentSubjectChar">
    <w:name w:val="Comment Subject Char"/>
    <w:basedOn w:val="CommentTextChar"/>
    <w:link w:val="CommentSubject"/>
    <w:uiPriority w:val="99"/>
    <w:semiHidden/>
    <w:rsid w:val="00C605E9"/>
    <w:rPr>
      <w:b/>
      <w:bCs/>
      <w:kern w:val="0"/>
      <w:sz w:val="20"/>
      <w:szCs w:val="20"/>
      <w14:ligatures w14:val="none"/>
    </w:rPr>
  </w:style>
  <w:style w:type="character" w:styleId="FollowedHyperlink">
    <w:name w:val="FollowedHyperlink"/>
    <w:basedOn w:val="DefaultParagraphFont"/>
    <w:uiPriority w:val="99"/>
    <w:semiHidden/>
    <w:unhideWhenUsed/>
    <w:rsid w:val="00C605E9"/>
    <w:rPr>
      <w:color w:val="954F72" w:themeColor="followedHyperlink"/>
      <w:u w:val="single"/>
    </w:rPr>
  </w:style>
  <w:style w:type="paragraph" w:customStyle="1" w:styleId="Default">
    <w:name w:val="Default"/>
    <w:rsid w:val="00C605E9"/>
    <w:pPr>
      <w:autoSpaceDE w:val="0"/>
      <w:autoSpaceDN w:val="0"/>
      <w:adjustRightInd w:val="0"/>
    </w:pPr>
    <w:rPr>
      <w:rFonts w:ascii="Lucida Sans" w:eastAsia="Times New Roman" w:hAnsi="Lucida Sans" w:cs="Lucida Sans"/>
      <w:color w:val="000000"/>
      <w:kern w:val="0"/>
      <w14:ligatures w14:val="none"/>
    </w:rPr>
  </w:style>
  <w:style w:type="character" w:customStyle="1" w:styleId="f-s-7-1">
    <w:name w:val="f-s-7-1"/>
    <w:basedOn w:val="DefaultParagraphFont"/>
    <w:rsid w:val="00C605E9"/>
  </w:style>
  <w:style w:type="paragraph" w:styleId="Revision">
    <w:name w:val="Revision"/>
    <w:hidden/>
    <w:uiPriority w:val="99"/>
    <w:semiHidden/>
    <w:rsid w:val="00C605E9"/>
  </w:style>
  <w:style w:type="paragraph" w:styleId="NoSpacing">
    <w:name w:val="No Spacing"/>
    <w:uiPriority w:val="1"/>
    <w:qFormat/>
    <w:rsid w:val="00C605E9"/>
    <w:rPr>
      <w:rFonts w:ascii="Trebuchet MS" w:eastAsia="Times New Roman" w:hAnsi="Trebuchet MS" w:cs="Times New Roman"/>
      <w:kern w:val="0"/>
      <w:lang w:eastAsia="en-GB"/>
      <w14:ligatures w14:val="none"/>
    </w:rPr>
  </w:style>
  <w:style w:type="paragraph" w:customStyle="1" w:styleId="mt-4">
    <w:name w:val="mt-4"/>
    <w:basedOn w:val="Normal"/>
    <w:rsid w:val="00C605E9"/>
    <w:pPr>
      <w:spacing w:before="100" w:beforeAutospacing="1" w:after="100" w:afterAutospacing="1"/>
    </w:pPr>
  </w:style>
  <w:style w:type="paragraph" w:styleId="BodyText">
    <w:name w:val="Body Text"/>
    <w:basedOn w:val="Normal"/>
    <w:link w:val="BodyTextChar"/>
    <w:semiHidden/>
    <w:unhideWhenUsed/>
    <w:qFormat/>
    <w:rsid w:val="00F93CC4"/>
    <w:pPr>
      <w:spacing w:after="120"/>
    </w:pPr>
  </w:style>
  <w:style w:type="character" w:customStyle="1" w:styleId="BodyTextChar">
    <w:name w:val="Body Text Char"/>
    <w:basedOn w:val="DefaultParagraphFont"/>
    <w:link w:val="BodyText"/>
    <w:semiHidden/>
    <w:rsid w:val="00F93CC4"/>
    <w:rPr>
      <w:rFonts w:ascii="Times New Roman" w:eastAsia="Times New Roman" w:hAnsi="Times New Roman" w:cs="Times New Roman"/>
      <w:kern w:val="0"/>
      <w:lang w:eastAsia="en-GB"/>
      <w14:ligatures w14:val="none"/>
    </w:rPr>
  </w:style>
  <w:style w:type="character" w:customStyle="1" w:styleId="Heading4Char">
    <w:name w:val="Heading 4 Char"/>
    <w:basedOn w:val="DefaultParagraphFont"/>
    <w:link w:val="Heading4"/>
    <w:uiPriority w:val="9"/>
    <w:semiHidden/>
    <w:rsid w:val="00F93CC4"/>
    <w:rPr>
      <w:rFonts w:asciiTheme="majorHAnsi" w:eastAsiaTheme="majorEastAsia" w:hAnsiTheme="majorHAnsi" w:cstheme="majorBidi"/>
      <w:bCs/>
      <w:i/>
      <w:color w:val="4472C4" w:themeColor="accent1"/>
      <w:kern w:val="0"/>
      <w:lang w:val="en-US"/>
      <w14:ligatures w14:val="none"/>
    </w:rPr>
  </w:style>
  <w:style w:type="character" w:customStyle="1" w:styleId="Heading5Char">
    <w:name w:val="Heading 5 Char"/>
    <w:basedOn w:val="DefaultParagraphFont"/>
    <w:link w:val="Heading5"/>
    <w:uiPriority w:val="9"/>
    <w:semiHidden/>
    <w:rsid w:val="00F93CC4"/>
    <w:rPr>
      <w:rFonts w:asciiTheme="majorHAnsi" w:eastAsiaTheme="majorEastAsia" w:hAnsiTheme="majorHAnsi" w:cstheme="majorBidi"/>
      <w:iCs/>
      <w:color w:val="4472C4" w:themeColor="accent1"/>
      <w:kern w:val="0"/>
      <w:lang w:val="en-US"/>
      <w14:ligatures w14:val="none"/>
    </w:rPr>
  </w:style>
  <w:style w:type="character" w:customStyle="1" w:styleId="Heading6Char">
    <w:name w:val="Heading 6 Char"/>
    <w:basedOn w:val="DefaultParagraphFont"/>
    <w:link w:val="Heading6"/>
    <w:uiPriority w:val="9"/>
    <w:semiHidden/>
    <w:rsid w:val="00F93CC4"/>
    <w:rPr>
      <w:rFonts w:asciiTheme="majorHAnsi" w:eastAsiaTheme="majorEastAsia" w:hAnsiTheme="majorHAnsi" w:cstheme="majorBidi"/>
      <w:color w:val="4472C4" w:themeColor="accent1"/>
      <w:kern w:val="0"/>
      <w:lang w:val="en-US"/>
      <w14:ligatures w14:val="none"/>
    </w:rPr>
  </w:style>
  <w:style w:type="character" w:customStyle="1" w:styleId="Heading7Char">
    <w:name w:val="Heading 7 Char"/>
    <w:basedOn w:val="DefaultParagraphFont"/>
    <w:link w:val="Heading7"/>
    <w:uiPriority w:val="9"/>
    <w:semiHidden/>
    <w:rsid w:val="00F93CC4"/>
    <w:rPr>
      <w:rFonts w:asciiTheme="majorHAnsi" w:eastAsiaTheme="majorEastAsia" w:hAnsiTheme="majorHAnsi" w:cstheme="majorBidi"/>
      <w:color w:val="4472C4" w:themeColor="accent1"/>
      <w:kern w:val="0"/>
      <w:lang w:val="en-US"/>
      <w14:ligatures w14:val="none"/>
    </w:rPr>
  </w:style>
  <w:style w:type="character" w:customStyle="1" w:styleId="Heading8Char">
    <w:name w:val="Heading 8 Char"/>
    <w:basedOn w:val="DefaultParagraphFont"/>
    <w:link w:val="Heading8"/>
    <w:uiPriority w:val="9"/>
    <w:semiHidden/>
    <w:rsid w:val="00F93CC4"/>
    <w:rPr>
      <w:rFonts w:asciiTheme="majorHAnsi" w:eastAsiaTheme="majorEastAsia" w:hAnsiTheme="majorHAnsi" w:cstheme="majorBidi"/>
      <w:color w:val="4472C4" w:themeColor="accent1"/>
      <w:kern w:val="0"/>
      <w:lang w:val="en-US"/>
      <w14:ligatures w14:val="none"/>
    </w:rPr>
  </w:style>
  <w:style w:type="character" w:customStyle="1" w:styleId="Heading9Char">
    <w:name w:val="Heading 9 Char"/>
    <w:basedOn w:val="DefaultParagraphFont"/>
    <w:link w:val="Heading9"/>
    <w:uiPriority w:val="9"/>
    <w:semiHidden/>
    <w:rsid w:val="00F93CC4"/>
    <w:rPr>
      <w:rFonts w:asciiTheme="majorHAnsi" w:eastAsiaTheme="majorEastAsia" w:hAnsiTheme="majorHAnsi" w:cstheme="majorBidi"/>
      <w:color w:val="4472C4" w:themeColor="accent1"/>
      <w:kern w:val="0"/>
      <w:lang w:val="en-US"/>
      <w14:ligatures w14:val="none"/>
    </w:rPr>
  </w:style>
  <w:style w:type="paragraph" w:customStyle="1" w:styleId="msonormal0">
    <w:name w:val="msonormal"/>
    <w:basedOn w:val="Normal"/>
    <w:rsid w:val="00F93CC4"/>
    <w:pPr>
      <w:spacing w:before="100" w:beforeAutospacing="1" w:after="100" w:afterAutospacing="1"/>
    </w:pPr>
    <w:rPr>
      <w:lang w:eastAsia="ja-JP"/>
    </w:rPr>
  </w:style>
  <w:style w:type="character" w:customStyle="1" w:styleId="CaptionChar">
    <w:name w:val="Caption Char"/>
    <w:basedOn w:val="DefaultParagraphFont"/>
    <w:link w:val="Caption"/>
    <w:locked/>
    <w:rsid w:val="00F93CC4"/>
    <w:rPr>
      <w:i/>
      <w:iCs/>
      <w:color w:val="44546A" w:themeColor="text2"/>
      <w:sz w:val="18"/>
      <w:szCs w:val="18"/>
    </w:rPr>
  </w:style>
  <w:style w:type="paragraph" w:styleId="Title">
    <w:name w:val="Title"/>
    <w:basedOn w:val="Normal"/>
    <w:next w:val="BodyText"/>
    <w:link w:val="TitleChar"/>
    <w:qFormat/>
    <w:rsid w:val="00F93CC4"/>
    <w:pPr>
      <w:keepNext/>
      <w:keepLines/>
      <w:spacing w:before="480" w:after="240"/>
      <w:jc w:val="center"/>
    </w:pPr>
    <w:rPr>
      <w:rFonts w:asciiTheme="majorHAnsi" w:eastAsiaTheme="majorEastAsia" w:hAnsiTheme="majorHAnsi" w:cstheme="majorBidi"/>
      <w:b/>
      <w:bCs/>
      <w:color w:val="2D4F8E" w:themeColor="accent1" w:themeShade="B5"/>
      <w:sz w:val="36"/>
      <w:szCs w:val="36"/>
      <w:lang w:val="en-US" w:eastAsia="en-US"/>
    </w:rPr>
  </w:style>
  <w:style w:type="character" w:customStyle="1" w:styleId="TitleChar">
    <w:name w:val="Title Char"/>
    <w:basedOn w:val="DefaultParagraphFont"/>
    <w:link w:val="Title"/>
    <w:rsid w:val="00F93CC4"/>
    <w:rPr>
      <w:rFonts w:asciiTheme="majorHAnsi" w:eastAsiaTheme="majorEastAsia" w:hAnsiTheme="majorHAnsi" w:cstheme="majorBidi"/>
      <w:b/>
      <w:bCs/>
      <w:color w:val="2D4F8E" w:themeColor="accent1" w:themeShade="B5"/>
      <w:kern w:val="0"/>
      <w:sz w:val="36"/>
      <w:szCs w:val="36"/>
      <w:lang w:val="en-US"/>
      <w14:ligatures w14:val="none"/>
    </w:rPr>
  </w:style>
  <w:style w:type="paragraph" w:styleId="Subtitle">
    <w:name w:val="Subtitle"/>
    <w:basedOn w:val="Title"/>
    <w:next w:val="BodyText"/>
    <w:link w:val="SubtitleChar"/>
    <w:qFormat/>
    <w:rsid w:val="00F93CC4"/>
    <w:pPr>
      <w:spacing w:before="240"/>
    </w:pPr>
    <w:rPr>
      <w:sz w:val="30"/>
      <w:szCs w:val="30"/>
    </w:rPr>
  </w:style>
  <w:style w:type="character" w:customStyle="1" w:styleId="SubtitleChar">
    <w:name w:val="Subtitle Char"/>
    <w:basedOn w:val="DefaultParagraphFont"/>
    <w:link w:val="Subtitle"/>
    <w:rsid w:val="00F93CC4"/>
    <w:rPr>
      <w:rFonts w:asciiTheme="majorHAnsi" w:eastAsiaTheme="majorEastAsia" w:hAnsiTheme="majorHAnsi" w:cstheme="majorBidi"/>
      <w:b/>
      <w:bCs/>
      <w:color w:val="2D4F8E" w:themeColor="accent1" w:themeShade="B5"/>
      <w:kern w:val="0"/>
      <w:sz w:val="30"/>
      <w:szCs w:val="30"/>
      <w:lang w:val="en-US"/>
      <w14:ligatures w14:val="none"/>
    </w:rPr>
  </w:style>
  <w:style w:type="paragraph" w:styleId="Date">
    <w:name w:val="Date"/>
    <w:next w:val="BodyText"/>
    <w:link w:val="DateChar"/>
    <w:semiHidden/>
    <w:unhideWhenUsed/>
    <w:qFormat/>
    <w:rsid w:val="00F93CC4"/>
    <w:pPr>
      <w:keepNext/>
      <w:keepLines/>
      <w:spacing w:after="200"/>
      <w:jc w:val="center"/>
    </w:pPr>
    <w:rPr>
      <w:kern w:val="0"/>
      <w:lang w:val="en-US"/>
      <w14:ligatures w14:val="none"/>
    </w:rPr>
  </w:style>
  <w:style w:type="character" w:customStyle="1" w:styleId="DateChar">
    <w:name w:val="Date Char"/>
    <w:basedOn w:val="DefaultParagraphFont"/>
    <w:link w:val="Date"/>
    <w:semiHidden/>
    <w:rsid w:val="00F93CC4"/>
    <w:rPr>
      <w:kern w:val="0"/>
      <w:lang w:val="en-US"/>
      <w14:ligatures w14:val="none"/>
    </w:rPr>
  </w:style>
  <w:style w:type="paragraph" w:styleId="BlockText">
    <w:name w:val="Block Text"/>
    <w:basedOn w:val="BodyText"/>
    <w:next w:val="BodyText"/>
    <w:uiPriority w:val="9"/>
    <w:semiHidden/>
    <w:unhideWhenUsed/>
    <w:qFormat/>
    <w:rsid w:val="00F93CC4"/>
    <w:pPr>
      <w:spacing w:before="100" w:after="100"/>
      <w:ind w:left="480" w:right="480"/>
    </w:pPr>
    <w:rPr>
      <w:rFonts w:asciiTheme="minorHAnsi" w:eastAsiaTheme="minorHAnsi" w:hAnsiTheme="minorHAnsi" w:cstheme="minorBidi"/>
      <w:lang w:val="en-US" w:eastAsia="en-US"/>
    </w:rPr>
  </w:style>
  <w:style w:type="paragraph" w:styleId="Bibliography">
    <w:name w:val="Bibliography"/>
    <w:basedOn w:val="Normal"/>
    <w:semiHidden/>
    <w:unhideWhenUsed/>
    <w:qFormat/>
    <w:rsid w:val="00F93CC4"/>
    <w:pPr>
      <w:spacing w:after="200"/>
    </w:pPr>
    <w:rPr>
      <w:rFonts w:asciiTheme="minorHAnsi" w:eastAsiaTheme="minorHAnsi" w:hAnsiTheme="minorHAnsi" w:cstheme="minorBidi"/>
      <w:lang w:val="en-US" w:eastAsia="en-US"/>
    </w:rPr>
  </w:style>
  <w:style w:type="paragraph" w:customStyle="1" w:styleId="FirstParagraph">
    <w:name w:val="First Paragraph"/>
    <w:basedOn w:val="BodyText"/>
    <w:next w:val="BodyText"/>
    <w:link w:val="FirstParagraphChar"/>
    <w:qFormat/>
    <w:rsid w:val="00F93CC4"/>
    <w:pPr>
      <w:spacing w:before="180" w:after="180"/>
    </w:pPr>
    <w:rPr>
      <w:rFonts w:asciiTheme="minorHAnsi" w:eastAsiaTheme="minorHAnsi" w:hAnsiTheme="minorHAnsi" w:cstheme="minorBidi"/>
      <w:lang w:val="en-US" w:eastAsia="en-US"/>
    </w:rPr>
  </w:style>
  <w:style w:type="paragraph" w:customStyle="1" w:styleId="Compact">
    <w:name w:val="Compact"/>
    <w:basedOn w:val="BodyText"/>
    <w:qFormat/>
    <w:rsid w:val="00F93CC4"/>
    <w:pPr>
      <w:spacing w:before="36" w:after="36"/>
    </w:pPr>
    <w:rPr>
      <w:rFonts w:asciiTheme="minorHAnsi" w:eastAsiaTheme="minorHAnsi" w:hAnsiTheme="minorHAnsi" w:cstheme="minorBidi"/>
      <w:lang w:val="en-US" w:eastAsia="en-US"/>
    </w:rPr>
  </w:style>
  <w:style w:type="paragraph" w:customStyle="1" w:styleId="Author">
    <w:name w:val="Author"/>
    <w:next w:val="BodyText"/>
    <w:qFormat/>
    <w:rsid w:val="00F93CC4"/>
    <w:pPr>
      <w:keepNext/>
      <w:keepLines/>
      <w:spacing w:after="200"/>
      <w:jc w:val="center"/>
    </w:pPr>
    <w:rPr>
      <w:kern w:val="0"/>
      <w:lang w:val="en-US"/>
      <w14:ligatures w14:val="none"/>
    </w:rPr>
  </w:style>
  <w:style w:type="paragraph" w:customStyle="1" w:styleId="Abstract">
    <w:name w:val="Abstract"/>
    <w:basedOn w:val="Normal"/>
    <w:next w:val="BodyText"/>
    <w:qFormat/>
    <w:rsid w:val="00F93CC4"/>
    <w:pPr>
      <w:keepNext/>
      <w:keepLines/>
      <w:spacing w:before="300" w:after="300"/>
    </w:pPr>
    <w:rPr>
      <w:rFonts w:asciiTheme="minorHAnsi" w:eastAsiaTheme="minorHAnsi" w:hAnsiTheme="minorHAnsi" w:cstheme="minorBidi"/>
      <w:sz w:val="20"/>
      <w:szCs w:val="20"/>
      <w:lang w:val="en-US" w:eastAsia="en-US"/>
    </w:rPr>
  </w:style>
  <w:style w:type="paragraph" w:customStyle="1" w:styleId="Definition">
    <w:name w:val="Definition"/>
    <w:basedOn w:val="Normal"/>
    <w:rsid w:val="00F93CC4"/>
    <w:pPr>
      <w:spacing w:after="200"/>
    </w:pPr>
    <w:rPr>
      <w:rFonts w:asciiTheme="minorHAnsi" w:eastAsiaTheme="minorHAnsi" w:hAnsiTheme="minorHAnsi" w:cstheme="minorBidi"/>
      <w:lang w:val="en-US" w:eastAsia="en-US"/>
    </w:rPr>
  </w:style>
  <w:style w:type="paragraph" w:customStyle="1" w:styleId="DefinitionTerm">
    <w:name w:val="Definition Term"/>
    <w:basedOn w:val="Normal"/>
    <w:next w:val="Definition"/>
    <w:rsid w:val="00F93CC4"/>
    <w:pPr>
      <w:keepNext/>
      <w:keepLines/>
    </w:pPr>
    <w:rPr>
      <w:rFonts w:asciiTheme="minorHAnsi" w:eastAsiaTheme="minorHAnsi" w:hAnsiTheme="minorHAnsi" w:cstheme="minorBidi"/>
      <w:b/>
      <w:lang w:val="en-US" w:eastAsia="en-US"/>
    </w:rPr>
  </w:style>
  <w:style w:type="paragraph" w:customStyle="1" w:styleId="TableCaption">
    <w:name w:val="Table Caption"/>
    <w:basedOn w:val="Caption"/>
    <w:rsid w:val="00F93CC4"/>
    <w:pPr>
      <w:keepNext/>
      <w:spacing w:after="120"/>
    </w:pPr>
    <w:rPr>
      <w:iCs w:val="0"/>
      <w:color w:val="auto"/>
      <w:sz w:val="24"/>
      <w:szCs w:val="24"/>
    </w:rPr>
  </w:style>
  <w:style w:type="paragraph" w:customStyle="1" w:styleId="ImageCaption">
    <w:name w:val="Image Caption"/>
    <w:basedOn w:val="Caption"/>
    <w:rsid w:val="00F93CC4"/>
    <w:pPr>
      <w:spacing w:after="120"/>
    </w:pPr>
    <w:rPr>
      <w:iCs w:val="0"/>
      <w:color w:val="auto"/>
      <w:sz w:val="24"/>
      <w:szCs w:val="24"/>
    </w:rPr>
  </w:style>
  <w:style w:type="paragraph" w:customStyle="1" w:styleId="Figure">
    <w:name w:val="Figure"/>
    <w:basedOn w:val="Normal"/>
    <w:rsid w:val="00F93CC4"/>
    <w:pPr>
      <w:spacing w:after="200"/>
    </w:pPr>
    <w:rPr>
      <w:rFonts w:asciiTheme="minorHAnsi" w:eastAsiaTheme="minorHAnsi" w:hAnsiTheme="minorHAnsi" w:cstheme="minorBidi"/>
      <w:lang w:val="en-US" w:eastAsia="en-US"/>
    </w:rPr>
  </w:style>
  <w:style w:type="paragraph" w:customStyle="1" w:styleId="CaptionedFigure">
    <w:name w:val="Captioned Figure"/>
    <w:basedOn w:val="Figure"/>
    <w:rsid w:val="00F93CC4"/>
    <w:pPr>
      <w:keepNext/>
    </w:pPr>
  </w:style>
  <w:style w:type="character" w:customStyle="1" w:styleId="VerbatimChar">
    <w:name w:val="Verbatim Char"/>
    <w:basedOn w:val="CaptionChar"/>
    <w:link w:val="SourceCode"/>
    <w:locked/>
    <w:rsid w:val="00F93CC4"/>
    <w:rPr>
      <w:rFonts w:ascii="Consolas" w:hAnsi="Consolas"/>
      <w:i/>
      <w:iCs/>
      <w:color w:val="44546A" w:themeColor="text2"/>
      <w:sz w:val="22"/>
      <w:szCs w:val="18"/>
    </w:rPr>
  </w:style>
  <w:style w:type="paragraph" w:customStyle="1" w:styleId="SourceCode">
    <w:name w:val="Source Code"/>
    <w:basedOn w:val="Normal"/>
    <w:link w:val="VerbatimChar"/>
    <w:rsid w:val="00F93CC4"/>
    <w:pPr>
      <w:wordWrap w:val="0"/>
      <w:spacing w:after="200"/>
    </w:pPr>
    <w:rPr>
      <w:rFonts w:ascii="Consolas" w:eastAsiaTheme="minorHAnsi" w:hAnsi="Consolas" w:cstheme="minorBidi"/>
      <w:i/>
      <w:iCs/>
      <w:color w:val="44546A" w:themeColor="text2"/>
      <w:kern w:val="2"/>
      <w:sz w:val="22"/>
      <w:szCs w:val="18"/>
      <w:lang w:eastAsia="en-US"/>
      <w14:ligatures w14:val="standardContextual"/>
    </w:rPr>
  </w:style>
  <w:style w:type="character" w:customStyle="1" w:styleId="SectionNumber">
    <w:name w:val="Section Number"/>
    <w:basedOn w:val="CaptionChar"/>
    <w:rsid w:val="00F93CC4"/>
    <w:rPr>
      <w:i/>
      <w:iCs/>
      <w:color w:val="44546A" w:themeColor="text2"/>
      <w:sz w:val="18"/>
      <w:szCs w:val="18"/>
    </w:rPr>
  </w:style>
  <w:style w:type="character" w:customStyle="1" w:styleId="KeywordTok">
    <w:name w:val="KeywordTok"/>
    <w:basedOn w:val="VerbatimChar"/>
    <w:rsid w:val="00F93CC4"/>
    <w:rPr>
      <w:rFonts w:ascii="Consolas" w:hAnsi="Consolas"/>
      <w:i/>
      <w:iCs/>
      <w:color w:val="D73A49"/>
      <w:sz w:val="22"/>
      <w:szCs w:val="18"/>
    </w:rPr>
  </w:style>
  <w:style w:type="character" w:customStyle="1" w:styleId="DataTypeTok">
    <w:name w:val="DataTypeTok"/>
    <w:basedOn w:val="VerbatimChar"/>
    <w:rsid w:val="00F93CC4"/>
    <w:rPr>
      <w:rFonts w:ascii="Consolas" w:hAnsi="Consolas"/>
      <w:i/>
      <w:iCs/>
      <w:color w:val="D73A49"/>
      <w:sz w:val="22"/>
      <w:szCs w:val="18"/>
    </w:rPr>
  </w:style>
  <w:style w:type="character" w:customStyle="1" w:styleId="DecValTok">
    <w:name w:val="DecValTok"/>
    <w:basedOn w:val="VerbatimChar"/>
    <w:rsid w:val="00F93CC4"/>
    <w:rPr>
      <w:rFonts w:ascii="Consolas" w:hAnsi="Consolas"/>
      <w:i/>
      <w:iCs/>
      <w:color w:val="005CC5"/>
      <w:sz w:val="22"/>
      <w:szCs w:val="18"/>
    </w:rPr>
  </w:style>
  <w:style w:type="character" w:customStyle="1" w:styleId="BaseNTok">
    <w:name w:val="BaseNTok"/>
    <w:basedOn w:val="VerbatimChar"/>
    <w:rsid w:val="00F93CC4"/>
    <w:rPr>
      <w:rFonts w:ascii="Consolas" w:hAnsi="Consolas"/>
      <w:i/>
      <w:iCs/>
      <w:color w:val="005CC5"/>
      <w:sz w:val="22"/>
      <w:szCs w:val="18"/>
    </w:rPr>
  </w:style>
  <w:style w:type="character" w:customStyle="1" w:styleId="FloatTok">
    <w:name w:val="FloatTok"/>
    <w:basedOn w:val="VerbatimChar"/>
    <w:rsid w:val="00F93CC4"/>
    <w:rPr>
      <w:rFonts w:ascii="Consolas" w:hAnsi="Consolas"/>
      <w:i/>
      <w:iCs/>
      <w:color w:val="005CC5"/>
      <w:sz w:val="22"/>
      <w:szCs w:val="18"/>
    </w:rPr>
  </w:style>
  <w:style w:type="character" w:customStyle="1" w:styleId="ConstantTok">
    <w:name w:val="ConstantTok"/>
    <w:basedOn w:val="VerbatimChar"/>
    <w:rsid w:val="00F93CC4"/>
    <w:rPr>
      <w:rFonts w:ascii="Consolas" w:hAnsi="Consolas"/>
      <w:i/>
      <w:iCs/>
      <w:color w:val="005CC5"/>
      <w:sz w:val="22"/>
      <w:szCs w:val="18"/>
    </w:rPr>
  </w:style>
  <w:style w:type="character" w:customStyle="1" w:styleId="CharTok">
    <w:name w:val="CharTok"/>
    <w:basedOn w:val="VerbatimChar"/>
    <w:rsid w:val="00F93CC4"/>
    <w:rPr>
      <w:rFonts w:ascii="Consolas" w:hAnsi="Consolas"/>
      <w:i/>
      <w:iCs/>
      <w:color w:val="032F62"/>
      <w:sz w:val="22"/>
      <w:szCs w:val="18"/>
    </w:rPr>
  </w:style>
  <w:style w:type="character" w:customStyle="1" w:styleId="SpecialCharTok">
    <w:name w:val="SpecialCharTok"/>
    <w:basedOn w:val="VerbatimChar"/>
    <w:rsid w:val="00F93CC4"/>
    <w:rPr>
      <w:rFonts w:ascii="Consolas" w:hAnsi="Consolas"/>
      <w:i/>
      <w:iCs/>
      <w:color w:val="005CC5"/>
      <w:sz w:val="22"/>
      <w:szCs w:val="18"/>
    </w:rPr>
  </w:style>
  <w:style w:type="character" w:customStyle="1" w:styleId="StringTok">
    <w:name w:val="StringTok"/>
    <w:basedOn w:val="VerbatimChar"/>
    <w:rsid w:val="00F93CC4"/>
    <w:rPr>
      <w:rFonts w:ascii="Consolas" w:hAnsi="Consolas"/>
      <w:i/>
      <w:iCs/>
      <w:color w:val="032F62"/>
      <w:sz w:val="22"/>
      <w:szCs w:val="18"/>
    </w:rPr>
  </w:style>
  <w:style w:type="character" w:customStyle="1" w:styleId="VerbatimStringTok">
    <w:name w:val="VerbatimStringTok"/>
    <w:basedOn w:val="VerbatimChar"/>
    <w:rsid w:val="00F93CC4"/>
    <w:rPr>
      <w:rFonts w:ascii="Consolas" w:hAnsi="Consolas"/>
      <w:i/>
      <w:iCs/>
      <w:color w:val="032F62"/>
      <w:sz w:val="22"/>
      <w:szCs w:val="18"/>
    </w:rPr>
  </w:style>
  <w:style w:type="character" w:customStyle="1" w:styleId="SpecialStringTok">
    <w:name w:val="SpecialStringTok"/>
    <w:basedOn w:val="VerbatimChar"/>
    <w:rsid w:val="00F93CC4"/>
    <w:rPr>
      <w:rFonts w:ascii="Consolas" w:hAnsi="Consolas"/>
      <w:i/>
      <w:iCs/>
      <w:color w:val="032F62"/>
      <w:sz w:val="22"/>
      <w:szCs w:val="18"/>
    </w:rPr>
  </w:style>
  <w:style w:type="character" w:customStyle="1" w:styleId="ImportTok">
    <w:name w:val="ImportTok"/>
    <w:basedOn w:val="VerbatimChar"/>
    <w:rsid w:val="00F93CC4"/>
    <w:rPr>
      <w:rFonts w:ascii="Consolas" w:hAnsi="Consolas"/>
      <w:i/>
      <w:iCs/>
      <w:color w:val="032F62"/>
      <w:sz w:val="22"/>
      <w:szCs w:val="18"/>
    </w:rPr>
  </w:style>
  <w:style w:type="character" w:customStyle="1" w:styleId="CommentTok">
    <w:name w:val="CommentTok"/>
    <w:basedOn w:val="VerbatimChar"/>
    <w:rsid w:val="00F93CC4"/>
    <w:rPr>
      <w:rFonts w:ascii="Consolas" w:hAnsi="Consolas"/>
      <w:i/>
      <w:iCs/>
      <w:color w:val="6A737D"/>
      <w:sz w:val="22"/>
      <w:szCs w:val="18"/>
    </w:rPr>
  </w:style>
  <w:style w:type="character" w:customStyle="1" w:styleId="DocumentationTok">
    <w:name w:val="DocumentationTok"/>
    <w:basedOn w:val="VerbatimChar"/>
    <w:rsid w:val="00F93CC4"/>
    <w:rPr>
      <w:rFonts w:ascii="Consolas" w:hAnsi="Consolas"/>
      <w:i/>
      <w:iCs/>
      <w:color w:val="6A737D"/>
      <w:sz w:val="22"/>
      <w:szCs w:val="18"/>
    </w:rPr>
  </w:style>
  <w:style w:type="character" w:customStyle="1" w:styleId="AnnotationTok">
    <w:name w:val="AnnotationTok"/>
    <w:basedOn w:val="VerbatimChar"/>
    <w:rsid w:val="00F93CC4"/>
    <w:rPr>
      <w:rFonts w:ascii="Consolas" w:hAnsi="Consolas"/>
      <w:i/>
      <w:iCs/>
      <w:color w:val="6A737D"/>
      <w:sz w:val="22"/>
      <w:szCs w:val="18"/>
    </w:rPr>
  </w:style>
  <w:style w:type="character" w:customStyle="1" w:styleId="CommentVarTok">
    <w:name w:val="CommentVarTok"/>
    <w:basedOn w:val="VerbatimChar"/>
    <w:rsid w:val="00F93CC4"/>
    <w:rPr>
      <w:rFonts w:ascii="Consolas" w:hAnsi="Consolas"/>
      <w:i/>
      <w:iCs/>
      <w:color w:val="6A737D"/>
      <w:sz w:val="22"/>
      <w:szCs w:val="18"/>
    </w:rPr>
  </w:style>
  <w:style w:type="character" w:customStyle="1" w:styleId="OtherTok">
    <w:name w:val="OtherTok"/>
    <w:basedOn w:val="VerbatimChar"/>
    <w:rsid w:val="00F93CC4"/>
    <w:rPr>
      <w:rFonts w:ascii="Consolas" w:hAnsi="Consolas"/>
      <w:i/>
      <w:iCs/>
      <w:color w:val="6F42C1"/>
      <w:sz w:val="22"/>
      <w:szCs w:val="18"/>
    </w:rPr>
  </w:style>
  <w:style w:type="character" w:customStyle="1" w:styleId="FunctionTok">
    <w:name w:val="FunctionTok"/>
    <w:basedOn w:val="VerbatimChar"/>
    <w:rsid w:val="00F93CC4"/>
    <w:rPr>
      <w:rFonts w:ascii="Consolas" w:hAnsi="Consolas"/>
      <w:i/>
      <w:iCs/>
      <w:color w:val="6F42C1"/>
      <w:sz w:val="22"/>
      <w:szCs w:val="18"/>
    </w:rPr>
  </w:style>
  <w:style w:type="character" w:customStyle="1" w:styleId="VariableTok">
    <w:name w:val="VariableTok"/>
    <w:basedOn w:val="VerbatimChar"/>
    <w:rsid w:val="00F93CC4"/>
    <w:rPr>
      <w:rFonts w:ascii="Consolas" w:hAnsi="Consolas"/>
      <w:i/>
      <w:iCs/>
      <w:color w:val="E36209"/>
      <w:sz w:val="22"/>
      <w:szCs w:val="18"/>
    </w:rPr>
  </w:style>
  <w:style w:type="character" w:customStyle="1" w:styleId="ControlFlowTok">
    <w:name w:val="ControlFlowTok"/>
    <w:basedOn w:val="VerbatimChar"/>
    <w:rsid w:val="00F93CC4"/>
    <w:rPr>
      <w:rFonts w:ascii="Consolas" w:hAnsi="Consolas"/>
      <w:i/>
      <w:iCs/>
      <w:color w:val="D73A49"/>
      <w:sz w:val="22"/>
      <w:szCs w:val="18"/>
    </w:rPr>
  </w:style>
  <w:style w:type="character" w:customStyle="1" w:styleId="OperatorTok">
    <w:name w:val="OperatorTok"/>
    <w:basedOn w:val="VerbatimChar"/>
    <w:rsid w:val="00F93CC4"/>
    <w:rPr>
      <w:rFonts w:ascii="Consolas" w:hAnsi="Consolas"/>
      <w:i/>
      <w:iCs/>
      <w:color w:val="24292E"/>
      <w:sz w:val="22"/>
      <w:szCs w:val="18"/>
    </w:rPr>
  </w:style>
  <w:style w:type="character" w:customStyle="1" w:styleId="BuiltInTok">
    <w:name w:val="BuiltInTok"/>
    <w:basedOn w:val="VerbatimChar"/>
    <w:rsid w:val="00F93CC4"/>
    <w:rPr>
      <w:rFonts w:ascii="Consolas" w:hAnsi="Consolas"/>
      <w:i/>
      <w:iCs/>
      <w:color w:val="D73A49"/>
      <w:sz w:val="22"/>
      <w:szCs w:val="18"/>
    </w:rPr>
  </w:style>
  <w:style w:type="character" w:customStyle="1" w:styleId="ExtensionTok">
    <w:name w:val="ExtensionTok"/>
    <w:basedOn w:val="VerbatimChar"/>
    <w:rsid w:val="00F93CC4"/>
    <w:rPr>
      <w:rFonts w:ascii="Consolas" w:hAnsi="Consolas"/>
      <w:b/>
      <w:bCs w:val="0"/>
      <w:i/>
      <w:iCs/>
      <w:color w:val="D73A49"/>
      <w:sz w:val="22"/>
      <w:szCs w:val="18"/>
    </w:rPr>
  </w:style>
  <w:style w:type="character" w:customStyle="1" w:styleId="PreprocessorTok">
    <w:name w:val="PreprocessorTok"/>
    <w:basedOn w:val="VerbatimChar"/>
    <w:rsid w:val="00F93CC4"/>
    <w:rPr>
      <w:rFonts w:ascii="Consolas" w:hAnsi="Consolas"/>
      <w:i/>
      <w:iCs/>
      <w:color w:val="D73A49"/>
      <w:sz w:val="22"/>
      <w:szCs w:val="18"/>
    </w:rPr>
  </w:style>
  <w:style w:type="character" w:customStyle="1" w:styleId="AttributeTok">
    <w:name w:val="AttributeTok"/>
    <w:basedOn w:val="VerbatimChar"/>
    <w:rsid w:val="00F93CC4"/>
    <w:rPr>
      <w:rFonts w:ascii="Consolas" w:hAnsi="Consolas"/>
      <w:i/>
      <w:iCs/>
      <w:color w:val="D73A49"/>
      <w:sz w:val="22"/>
      <w:szCs w:val="18"/>
    </w:rPr>
  </w:style>
  <w:style w:type="character" w:customStyle="1" w:styleId="RegionMarkerTok">
    <w:name w:val="RegionMarkerTok"/>
    <w:basedOn w:val="VerbatimChar"/>
    <w:rsid w:val="00F93CC4"/>
    <w:rPr>
      <w:rFonts w:ascii="Consolas" w:hAnsi="Consolas"/>
      <w:i/>
      <w:iCs/>
      <w:color w:val="6A737D"/>
      <w:sz w:val="22"/>
      <w:szCs w:val="18"/>
    </w:rPr>
  </w:style>
  <w:style w:type="character" w:customStyle="1" w:styleId="InformationTok">
    <w:name w:val="InformationTok"/>
    <w:basedOn w:val="VerbatimChar"/>
    <w:rsid w:val="00F93CC4"/>
    <w:rPr>
      <w:rFonts w:ascii="Consolas" w:hAnsi="Consolas"/>
      <w:i/>
      <w:iCs/>
      <w:color w:val="6A737D"/>
      <w:sz w:val="22"/>
      <w:szCs w:val="18"/>
    </w:rPr>
  </w:style>
  <w:style w:type="character" w:customStyle="1" w:styleId="WarningTok">
    <w:name w:val="WarningTok"/>
    <w:basedOn w:val="VerbatimChar"/>
    <w:rsid w:val="00F93CC4"/>
    <w:rPr>
      <w:rFonts w:ascii="Consolas" w:hAnsi="Consolas"/>
      <w:i/>
      <w:iCs/>
      <w:color w:val="FF5555"/>
      <w:sz w:val="22"/>
      <w:szCs w:val="18"/>
    </w:rPr>
  </w:style>
  <w:style w:type="character" w:customStyle="1" w:styleId="AlertTok">
    <w:name w:val="AlertTok"/>
    <w:basedOn w:val="VerbatimChar"/>
    <w:rsid w:val="00F93CC4"/>
    <w:rPr>
      <w:rFonts w:ascii="Consolas" w:hAnsi="Consolas"/>
      <w:b/>
      <w:bCs w:val="0"/>
      <w:i/>
      <w:iCs/>
      <w:color w:val="FF5555"/>
      <w:sz w:val="22"/>
      <w:szCs w:val="18"/>
    </w:rPr>
  </w:style>
  <w:style w:type="character" w:customStyle="1" w:styleId="ErrorTok">
    <w:name w:val="ErrorTok"/>
    <w:basedOn w:val="VerbatimChar"/>
    <w:rsid w:val="00F93CC4"/>
    <w:rPr>
      <w:rFonts w:ascii="Consolas" w:hAnsi="Consolas"/>
      <w:i/>
      <w:iCs/>
      <w:color w:val="FF5555"/>
      <w:sz w:val="22"/>
      <w:szCs w:val="18"/>
    </w:rPr>
  </w:style>
  <w:style w:type="character" w:customStyle="1" w:styleId="NormalTok">
    <w:name w:val="NormalTok"/>
    <w:basedOn w:val="VerbatimChar"/>
    <w:rsid w:val="00F93CC4"/>
    <w:rPr>
      <w:rFonts w:ascii="Consolas" w:hAnsi="Consolas"/>
      <w:i/>
      <w:iCs/>
      <w:color w:val="24292E"/>
      <w:sz w:val="22"/>
      <w:szCs w:val="18"/>
    </w:rPr>
  </w:style>
  <w:style w:type="table" w:customStyle="1" w:styleId="Table">
    <w:name w:val="Table"/>
    <w:semiHidden/>
    <w:qFormat/>
    <w:rsid w:val="00F93CC4"/>
    <w:pPr>
      <w:spacing w:after="200"/>
    </w:pPr>
    <w:rPr>
      <w:kern w:val="0"/>
      <w:sz w:val="20"/>
      <w:szCs w:val="20"/>
      <w:lang w:val="en-US" w:eastAsia="en-GB"/>
      <w14:ligatures w14:val="none"/>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customStyle="1" w:styleId="EndNoteBibliographyTitle">
    <w:name w:val="EndNote Bibliography Title"/>
    <w:basedOn w:val="Normal"/>
    <w:link w:val="EndNoteBibliographyTitleChar"/>
    <w:rsid w:val="00E92D57"/>
    <w:pPr>
      <w:jc w:val="center"/>
    </w:pPr>
  </w:style>
  <w:style w:type="character" w:customStyle="1" w:styleId="FirstParagraphChar">
    <w:name w:val="First Paragraph Char"/>
    <w:basedOn w:val="BodyTextChar"/>
    <w:link w:val="FirstParagraph"/>
    <w:rsid w:val="00E92D57"/>
    <w:rPr>
      <w:rFonts w:ascii="Times New Roman" w:eastAsia="Times New Roman" w:hAnsi="Times New Roman" w:cs="Times New Roman"/>
      <w:kern w:val="0"/>
      <w:lang w:val="en-US" w:eastAsia="en-GB"/>
      <w14:ligatures w14:val="none"/>
    </w:rPr>
  </w:style>
  <w:style w:type="character" w:customStyle="1" w:styleId="EndNoteBibliographyTitleChar">
    <w:name w:val="EndNote Bibliography Title Char"/>
    <w:basedOn w:val="FirstParagraphChar"/>
    <w:link w:val="EndNoteBibliographyTitle"/>
    <w:rsid w:val="00E92D57"/>
    <w:rPr>
      <w:rFonts w:ascii="Times New Roman" w:eastAsia="Times New Roman" w:hAnsi="Times New Roman" w:cs="Times New Roman"/>
      <w:kern w:val="0"/>
      <w:lang w:val="en-US" w:eastAsia="en-GB"/>
      <w14:ligatures w14:val="none"/>
    </w:rPr>
  </w:style>
  <w:style w:type="paragraph" w:customStyle="1" w:styleId="EndNoteBibliography">
    <w:name w:val="EndNote Bibliography"/>
    <w:basedOn w:val="Normal"/>
    <w:link w:val="EndNoteBibliographyChar"/>
    <w:rsid w:val="00E92D57"/>
  </w:style>
  <w:style w:type="character" w:customStyle="1" w:styleId="EndNoteBibliographyChar">
    <w:name w:val="EndNote Bibliography Char"/>
    <w:basedOn w:val="FirstParagraphChar"/>
    <w:link w:val="EndNoteBibliography"/>
    <w:rsid w:val="00E92D57"/>
    <w:rPr>
      <w:rFonts w:ascii="Times New Roman" w:eastAsia="Times New Roman" w:hAnsi="Times New Roman" w:cs="Times New Roman"/>
      <w:kern w:val="0"/>
      <w:lang w:val="en-US" w:eastAsia="en-GB"/>
      <w14:ligatures w14:val="none"/>
    </w:rPr>
  </w:style>
  <w:style w:type="character" w:styleId="Mention">
    <w:name w:val="Mention"/>
    <w:basedOn w:val="DefaultParagraphFont"/>
    <w:uiPriority w:val="99"/>
    <w:unhideWhenUsed/>
    <w:rsid w:val="00653FD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71387">
      <w:bodyDiv w:val="1"/>
      <w:marLeft w:val="0"/>
      <w:marRight w:val="0"/>
      <w:marTop w:val="0"/>
      <w:marBottom w:val="0"/>
      <w:divBdr>
        <w:top w:val="none" w:sz="0" w:space="0" w:color="auto"/>
        <w:left w:val="none" w:sz="0" w:space="0" w:color="auto"/>
        <w:bottom w:val="none" w:sz="0" w:space="0" w:color="auto"/>
        <w:right w:val="none" w:sz="0" w:space="0" w:color="auto"/>
      </w:divBdr>
    </w:div>
    <w:div w:id="686180899">
      <w:bodyDiv w:val="1"/>
      <w:marLeft w:val="0"/>
      <w:marRight w:val="0"/>
      <w:marTop w:val="0"/>
      <w:marBottom w:val="0"/>
      <w:divBdr>
        <w:top w:val="none" w:sz="0" w:space="0" w:color="auto"/>
        <w:left w:val="none" w:sz="0" w:space="0" w:color="auto"/>
        <w:bottom w:val="none" w:sz="0" w:space="0" w:color="auto"/>
        <w:right w:val="none" w:sz="0" w:space="0" w:color="auto"/>
      </w:divBdr>
    </w:div>
    <w:div w:id="10308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e.bridgeman@solent.ac.uk" TargetMode="External"/><Relationship Id="rId13" Type="http://schemas.microsoft.com/office/2018/08/relationships/commentsExtensible" Target="commentsExtensible.xml"/><Relationship Id="rId18" Type="http://schemas.openxmlformats.org/officeDocument/2006/relationships/hyperlink" Target="https://osf.io/pwdj3"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bwr.org.uk/wheelchair-rugby-5s/"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osf.io/s4ptw"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sf.io/y2jdb/" TargetMode="External"/><Relationship Id="rId20" Type="http://schemas.openxmlformats.org/officeDocument/2006/relationships/hyperlink" Target="https://osf.io/pwdj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osf.io/e73zj" TargetMode="External"/><Relationship Id="rId23" Type="http://schemas.openxmlformats.org/officeDocument/2006/relationships/hyperlink" Target="https://CRAN.R-project.org/package=tidybayes"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osf.io/pwdj3" TargetMode="External"/><Relationship Id="rId4" Type="http://schemas.openxmlformats.org/officeDocument/2006/relationships/settings" Target="settings.xml"/><Relationship Id="rId9" Type="http://schemas.openxmlformats.org/officeDocument/2006/relationships/hyperlink" Target="mailto:james.steele@solent.ac.uk" TargetMode="External"/><Relationship Id="rId14" Type="http://schemas.openxmlformats.org/officeDocument/2006/relationships/hyperlink" Target="https://gbwr.org.uk/wp-content/uploads/2021/06/WR5s-Eligability-Criteria-June-2021-.pdf" TargetMode="External"/><Relationship Id="rId22" Type="http://schemas.openxmlformats.org/officeDocument/2006/relationships/hyperlink" Target="https://worldwheelchair.rugby/about-the-spo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C018E8-5260-6241-9001-89C287560E0C}">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3C922-33AA-1148-BBB4-E12A0F423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15181</Words>
  <Characters>86532</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101510</CharactersWithSpaces>
  <SharedDoc>false</SharedDoc>
  <HLinks>
    <vt:vector size="84" baseType="variant">
      <vt:variant>
        <vt:i4>1441805</vt:i4>
      </vt:variant>
      <vt:variant>
        <vt:i4>232</vt:i4>
      </vt:variant>
      <vt:variant>
        <vt:i4>0</vt:i4>
      </vt:variant>
      <vt:variant>
        <vt:i4>5</vt:i4>
      </vt:variant>
      <vt:variant>
        <vt:lpwstr>https://cran.r-project.org/package=tidybayes</vt:lpwstr>
      </vt:variant>
      <vt:variant>
        <vt:lpwstr/>
      </vt:variant>
      <vt:variant>
        <vt:i4>2687027</vt:i4>
      </vt:variant>
      <vt:variant>
        <vt:i4>229</vt:i4>
      </vt:variant>
      <vt:variant>
        <vt:i4>0</vt:i4>
      </vt:variant>
      <vt:variant>
        <vt:i4>5</vt:i4>
      </vt:variant>
      <vt:variant>
        <vt:lpwstr>https://worldwheelchair.rugby/about-the-sport/</vt:lpwstr>
      </vt:variant>
      <vt:variant>
        <vt:lpwstr/>
      </vt:variant>
      <vt:variant>
        <vt:i4>5767250</vt:i4>
      </vt:variant>
      <vt:variant>
        <vt:i4>226</vt:i4>
      </vt:variant>
      <vt:variant>
        <vt:i4>0</vt:i4>
      </vt:variant>
      <vt:variant>
        <vt:i4>5</vt:i4>
      </vt:variant>
      <vt:variant>
        <vt:lpwstr>https://gbwr.org.uk/wheelchair-rugby-5s/</vt:lpwstr>
      </vt:variant>
      <vt:variant>
        <vt:lpwstr/>
      </vt:variant>
      <vt:variant>
        <vt:i4>262162</vt:i4>
      </vt:variant>
      <vt:variant>
        <vt:i4>131</vt:i4>
      </vt:variant>
      <vt:variant>
        <vt:i4>0</vt:i4>
      </vt:variant>
      <vt:variant>
        <vt:i4>5</vt:i4>
      </vt:variant>
      <vt:variant>
        <vt:lpwstr>https://osf.io/pwdj3</vt:lpwstr>
      </vt:variant>
      <vt:variant>
        <vt:lpwstr/>
      </vt:variant>
      <vt:variant>
        <vt:i4>262162</vt:i4>
      </vt:variant>
      <vt:variant>
        <vt:i4>128</vt:i4>
      </vt:variant>
      <vt:variant>
        <vt:i4>0</vt:i4>
      </vt:variant>
      <vt:variant>
        <vt:i4>5</vt:i4>
      </vt:variant>
      <vt:variant>
        <vt:lpwstr>https://osf.io/pwdj3</vt:lpwstr>
      </vt:variant>
      <vt:variant>
        <vt:lpwstr/>
      </vt:variant>
      <vt:variant>
        <vt:i4>262162</vt:i4>
      </vt:variant>
      <vt:variant>
        <vt:i4>125</vt:i4>
      </vt:variant>
      <vt:variant>
        <vt:i4>0</vt:i4>
      </vt:variant>
      <vt:variant>
        <vt:i4>5</vt:i4>
      </vt:variant>
      <vt:variant>
        <vt:lpwstr>https://osf.io/pwdj3</vt:lpwstr>
      </vt:variant>
      <vt:variant>
        <vt:lpwstr/>
      </vt:variant>
      <vt:variant>
        <vt:i4>5701711</vt:i4>
      </vt:variant>
      <vt:variant>
        <vt:i4>122</vt:i4>
      </vt:variant>
      <vt:variant>
        <vt:i4>0</vt:i4>
      </vt:variant>
      <vt:variant>
        <vt:i4>5</vt:i4>
      </vt:variant>
      <vt:variant>
        <vt:lpwstr>https://osf.io/s4ptw</vt:lpwstr>
      </vt:variant>
      <vt:variant>
        <vt:lpwstr/>
      </vt:variant>
      <vt:variant>
        <vt:i4>5374041</vt:i4>
      </vt:variant>
      <vt:variant>
        <vt:i4>104</vt:i4>
      </vt:variant>
      <vt:variant>
        <vt:i4>0</vt:i4>
      </vt:variant>
      <vt:variant>
        <vt:i4>5</vt:i4>
      </vt:variant>
      <vt:variant>
        <vt:lpwstr>https://osf.io/y2jdb/</vt:lpwstr>
      </vt:variant>
      <vt:variant>
        <vt:lpwstr/>
      </vt:variant>
      <vt:variant>
        <vt:i4>2031682</vt:i4>
      </vt:variant>
      <vt:variant>
        <vt:i4>80</vt:i4>
      </vt:variant>
      <vt:variant>
        <vt:i4>0</vt:i4>
      </vt:variant>
      <vt:variant>
        <vt:i4>5</vt:i4>
      </vt:variant>
      <vt:variant>
        <vt:lpwstr>https://osf.io/e73zj</vt:lpwstr>
      </vt:variant>
      <vt:variant>
        <vt:lpwstr/>
      </vt:variant>
      <vt:variant>
        <vt:i4>6881392</vt:i4>
      </vt:variant>
      <vt:variant>
        <vt:i4>45</vt:i4>
      </vt:variant>
      <vt:variant>
        <vt:i4>0</vt:i4>
      </vt:variant>
      <vt:variant>
        <vt:i4>5</vt:i4>
      </vt:variant>
      <vt:variant>
        <vt:lpwstr>https://gbwr.org.uk/wp-content/uploads/2021/06/WR5s-Eligability-Criteria-June-2021-.pdf</vt:lpwstr>
      </vt:variant>
      <vt:variant>
        <vt:lpwstr/>
      </vt:variant>
      <vt:variant>
        <vt:i4>7733341</vt:i4>
      </vt:variant>
      <vt:variant>
        <vt:i4>3</vt:i4>
      </vt:variant>
      <vt:variant>
        <vt:i4>0</vt:i4>
      </vt:variant>
      <vt:variant>
        <vt:i4>5</vt:i4>
      </vt:variant>
      <vt:variant>
        <vt:lpwstr>mailto:james.steele@solent.ac.uk</vt:lpwstr>
      </vt:variant>
      <vt:variant>
        <vt:lpwstr/>
      </vt:variant>
      <vt:variant>
        <vt:i4>5046370</vt:i4>
      </vt:variant>
      <vt:variant>
        <vt:i4>0</vt:i4>
      </vt:variant>
      <vt:variant>
        <vt:i4>0</vt:i4>
      </vt:variant>
      <vt:variant>
        <vt:i4>5</vt:i4>
      </vt:variant>
      <vt:variant>
        <vt:lpwstr>mailto:lee.bridgeman@solent.ac.uk</vt:lpwstr>
      </vt:variant>
      <vt:variant>
        <vt:lpwstr/>
      </vt:variant>
      <vt:variant>
        <vt:i4>7733341</vt:i4>
      </vt:variant>
      <vt:variant>
        <vt:i4>3</vt:i4>
      </vt:variant>
      <vt:variant>
        <vt:i4>0</vt:i4>
      </vt:variant>
      <vt:variant>
        <vt:i4>5</vt:i4>
      </vt:variant>
      <vt:variant>
        <vt:lpwstr>mailto:james.steele@solent.ac.uk</vt:lpwstr>
      </vt:variant>
      <vt:variant>
        <vt:lpwstr/>
      </vt:variant>
      <vt:variant>
        <vt:i4>7733341</vt:i4>
      </vt:variant>
      <vt:variant>
        <vt:i4>0</vt:i4>
      </vt:variant>
      <vt:variant>
        <vt:i4>0</vt:i4>
      </vt:variant>
      <vt:variant>
        <vt:i4>5</vt:i4>
      </vt:variant>
      <vt:variant>
        <vt:lpwstr>mailto:james.steele@solent.ac.uk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Huguenin Maguire</dc:creator>
  <cp:keywords/>
  <cp:lastModifiedBy>James Steele</cp:lastModifiedBy>
  <cp:revision>2</cp:revision>
  <cp:lastPrinted>2023-04-27T05:30:00Z</cp:lastPrinted>
  <dcterms:created xsi:type="dcterms:W3CDTF">2024-02-12T18:02:00Z</dcterms:created>
  <dcterms:modified xsi:type="dcterms:W3CDTF">2024-02-12T18:02:00Z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vt:lpwstr>
  </property>
  <property fmtid="{D5CDD505-2E9C-101B-9397-08002B2CF9AE}" pid="3" name="grammarly_documentContext">
    <vt:lpwstr>{"goals":[],"domain":"general","emotions":[],"dialect":"british"}</vt:lpwstr>
  </property>
</Properties>
</file>